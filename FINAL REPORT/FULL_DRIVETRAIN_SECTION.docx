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A86F1" w14:textId="77777777" w:rsidR="001625E2" w:rsidRPr="00B04A66" w:rsidRDefault="001625E2" w:rsidP="001625E2">
      <w:pPr>
        <w:rPr>
          <w:rFonts w:ascii="Calibri" w:eastAsia="Calibri" w:hAnsi="Calibri" w:cs="Calibri"/>
          <w:b/>
          <w:bCs/>
          <w:sz w:val="28"/>
          <w:szCs w:val="28"/>
          <w:u w:val="single"/>
          <w:rPrChange w:id="0" w:author="MCCARTNEY, HUGO J. (Student)" w:date="2020-03-11T14:39:00Z">
            <w:rPr>
              <w:rFonts w:ascii="Calibri" w:eastAsia="Calibri" w:hAnsi="Calibri" w:cs="Calibri"/>
              <w:b/>
              <w:bCs/>
              <w:sz w:val="28"/>
              <w:szCs w:val="28"/>
            </w:rPr>
          </w:rPrChange>
        </w:rPr>
      </w:pPr>
      <w:commentRangeStart w:id="1"/>
      <w:r w:rsidRPr="00B04A66">
        <w:rPr>
          <w:rFonts w:ascii="Calibri" w:eastAsia="Calibri" w:hAnsi="Calibri" w:cs="Calibri"/>
          <w:b/>
          <w:bCs/>
          <w:sz w:val="32"/>
          <w:szCs w:val="32"/>
          <w:u w:val="single"/>
          <w:rPrChange w:id="2" w:author="MCCARTNEY, HUGO J. (Student)" w:date="2020-03-11T14:39:00Z">
            <w:rPr>
              <w:rFonts w:ascii="Calibri" w:eastAsia="Calibri" w:hAnsi="Calibri" w:cs="Calibri"/>
              <w:b/>
              <w:bCs/>
              <w:sz w:val="28"/>
              <w:szCs w:val="28"/>
            </w:rPr>
          </w:rPrChange>
        </w:rPr>
        <w:t>Drivetrain</w:t>
      </w:r>
      <w:commentRangeEnd w:id="1"/>
      <w:r w:rsidR="00F44565" w:rsidRPr="00B04A66">
        <w:rPr>
          <w:rStyle w:val="CommentReference"/>
          <w:sz w:val="18"/>
          <w:szCs w:val="18"/>
          <w:u w:val="single"/>
          <w:rPrChange w:id="3" w:author="MCCARTNEY, HUGO J. (Student)" w:date="2020-03-11T14:39:00Z">
            <w:rPr>
              <w:rStyle w:val="CommentReference"/>
            </w:rPr>
          </w:rPrChange>
        </w:rPr>
        <w:commentReference w:id="1"/>
      </w:r>
      <w:r w:rsidRPr="00B04A66">
        <w:rPr>
          <w:rFonts w:ascii="Calibri" w:eastAsia="Calibri" w:hAnsi="Calibri" w:cs="Calibri"/>
          <w:b/>
          <w:bCs/>
          <w:sz w:val="28"/>
          <w:szCs w:val="28"/>
          <w:u w:val="single"/>
          <w:rPrChange w:id="4" w:author="MCCARTNEY, HUGO J. (Student)" w:date="2020-03-11T14:39:00Z">
            <w:rPr>
              <w:rFonts w:ascii="Calibri" w:eastAsia="Calibri" w:hAnsi="Calibri" w:cs="Calibri"/>
              <w:b/>
              <w:bCs/>
              <w:sz w:val="28"/>
              <w:szCs w:val="28"/>
            </w:rPr>
          </w:rPrChange>
        </w:rPr>
        <w:t xml:space="preserve"> </w:t>
      </w:r>
    </w:p>
    <w:p w14:paraId="0CD78F97" w14:textId="38CF4743"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 xml:space="preserve">Due to the highly interdependent nature of the motor and the </w:t>
      </w:r>
      <w:del w:id="5" w:author="MCCARTNEY, HUGO J. (Student)" w:date="2020-03-10T10:36:00Z">
        <w:r w:rsidRPr="001625E2" w:rsidDel="001D1F34">
          <w:rPr>
            <w:rFonts w:ascii="Calibri" w:eastAsia="Calibri" w:hAnsi="Calibri" w:cs="Calibri"/>
            <w:sz w:val="22"/>
            <w:szCs w:val="22"/>
          </w:rPr>
          <w:delText xml:space="preserve">drivetrain </w:delText>
        </w:r>
      </w:del>
      <w:ins w:id="6" w:author="MCCARTNEY, HUGO J. (Student)" w:date="2020-03-10T10:36:00Z">
        <w:r w:rsidR="001D1F34">
          <w:rPr>
            <w:rFonts w:ascii="Calibri" w:eastAsia="Calibri" w:hAnsi="Calibri" w:cs="Calibri"/>
            <w:sz w:val="22"/>
            <w:szCs w:val="22"/>
          </w:rPr>
          <w:t>transmission,</w:t>
        </w:r>
        <w:r w:rsidR="001D1F34" w:rsidRPr="001625E2">
          <w:rPr>
            <w:rFonts w:ascii="Calibri" w:eastAsia="Calibri" w:hAnsi="Calibri" w:cs="Calibri"/>
            <w:sz w:val="22"/>
            <w:szCs w:val="22"/>
          </w:rPr>
          <w:t xml:space="preserve"> </w:t>
        </w:r>
      </w:ins>
      <w:r w:rsidRPr="001625E2">
        <w:rPr>
          <w:rFonts w:ascii="Calibri" w:eastAsia="Calibri" w:hAnsi="Calibri" w:cs="Calibri"/>
          <w:sz w:val="22"/>
          <w:szCs w:val="22"/>
        </w:rPr>
        <w:t>these</w:t>
      </w:r>
      <w:ins w:id="7" w:author="MCCARTNEY, HUGO J. (Student)" w:date="2020-03-10T10:36:00Z">
        <w:r w:rsidR="001D1F34">
          <w:rPr>
            <w:rFonts w:ascii="Calibri" w:eastAsia="Calibri" w:hAnsi="Calibri" w:cs="Calibri"/>
            <w:sz w:val="22"/>
            <w:szCs w:val="22"/>
          </w:rPr>
          <w:t xml:space="preserve"> components</w:t>
        </w:r>
      </w:ins>
      <w:r w:rsidRPr="001625E2">
        <w:rPr>
          <w:rFonts w:ascii="Calibri" w:eastAsia="Calibri" w:hAnsi="Calibri" w:cs="Calibri"/>
          <w:sz w:val="22"/>
          <w:szCs w:val="22"/>
        </w:rPr>
        <w:t xml:space="preserve"> were considered </w:t>
      </w:r>
      <w:r>
        <w:rPr>
          <w:rFonts w:ascii="Calibri" w:eastAsia="Calibri" w:hAnsi="Calibri" w:cs="Calibri"/>
          <w:sz w:val="22"/>
          <w:szCs w:val="22"/>
        </w:rPr>
        <w:t>in tandem</w:t>
      </w:r>
      <w:ins w:id="8" w:author="MCCARTNEY, HUGO J. (Student)" w:date="2020-03-10T10:37:00Z">
        <w:r w:rsidR="001D1F34">
          <w:rPr>
            <w:rFonts w:ascii="Calibri" w:eastAsia="Calibri" w:hAnsi="Calibri" w:cs="Calibri"/>
            <w:sz w:val="22"/>
            <w:szCs w:val="22"/>
          </w:rPr>
          <w:t>.</w:t>
        </w:r>
      </w:ins>
      <w:ins w:id="9" w:author="MCCARTNEY, HUGO J. (Student)" w:date="2020-03-10T10:38:00Z">
        <w:r w:rsidR="001D1F34">
          <w:rPr>
            <w:rFonts w:ascii="Calibri" w:eastAsia="Calibri" w:hAnsi="Calibri" w:cs="Calibri"/>
            <w:sz w:val="22"/>
            <w:szCs w:val="22"/>
          </w:rPr>
          <w:t xml:space="preserve"> The wheels constitute the final drive output, and as such affect the parameters of the motor</w:t>
        </w:r>
      </w:ins>
      <w:ins w:id="10" w:author="MCCARTNEY, HUGO J. (Student)" w:date="2020-03-10T10:39:00Z">
        <w:r w:rsidR="001D1F34">
          <w:rPr>
            <w:rFonts w:ascii="Calibri" w:eastAsia="Calibri" w:hAnsi="Calibri" w:cs="Calibri"/>
            <w:sz w:val="22"/>
            <w:szCs w:val="22"/>
          </w:rPr>
          <w:t>, requiring them to be similarly considered in conjunctio</w:t>
        </w:r>
      </w:ins>
      <w:ins w:id="11" w:author="MCCARTNEY, HUGO J. (Student)" w:date="2020-03-10T10:40:00Z">
        <w:r w:rsidR="001D1F34">
          <w:rPr>
            <w:rFonts w:ascii="Calibri" w:eastAsia="Calibri" w:hAnsi="Calibri" w:cs="Calibri"/>
            <w:sz w:val="22"/>
            <w:szCs w:val="22"/>
          </w:rPr>
          <w:t xml:space="preserve">n with the rest of the drive train. </w:t>
        </w:r>
      </w:ins>
      <w:del w:id="12" w:author="MCCARTNEY, HUGO J. (Student)" w:date="2020-03-10T10:37:00Z">
        <w:r w:rsidDel="001D1F34">
          <w:rPr>
            <w:rFonts w:ascii="Calibri" w:eastAsia="Calibri" w:hAnsi="Calibri" w:cs="Calibri"/>
            <w:sz w:val="22"/>
            <w:szCs w:val="22"/>
          </w:rPr>
          <w:delText xml:space="preserve">. </w:delText>
        </w:r>
      </w:del>
    </w:p>
    <w:p w14:paraId="44AC44A2" w14:textId="3C8B3949" w:rsidR="001625E2" w:rsidRDefault="001625E2" w:rsidP="001625E2">
      <w:pPr>
        <w:rPr>
          <w:ins w:id="13" w:author="MCCARTNEY, HUGO J. (Student)" w:date="2020-03-09T21:01:00Z"/>
          <w:rFonts w:ascii="Calibri" w:eastAsia="Calibri" w:hAnsi="Calibri" w:cs="Calibri"/>
          <w:sz w:val="22"/>
          <w:szCs w:val="22"/>
        </w:rPr>
      </w:pPr>
    </w:p>
    <w:p w14:paraId="34895AC2" w14:textId="77777777" w:rsidR="00FC241C" w:rsidRPr="001625E2" w:rsidRDefault="00FC241C" w:rsidP="00FC241C">
      <w:pPr>
        <w:rPr>
          <w:moveTo w:id="14" w:author="MCCARTNEY, HUGO J. (Student)" w:date="2020-03-09T21:01:00Z"/>
          <w:rFonts w:ascii="Calibri" w:eastAsia="Calibri" w:hAnsi="Calibri" w:cs="Calibri"/>
          <w:b/>
          <w:bCs/>
          <w:sz w:val="32"/>
          <w:szCs w:val="32"/>
        </w:rPr>
      </w:pPr>
      <w:moveToRangeStart w:id="15" w:author="MCCARTNEY, HUGO J. (Student)" w:date="2020-03-09T21:01:00Z" w:name="move34680125"/>
      <w:commentRangeStart w:id="16"/>
      <w:moveTo w:id="17" w:author="MCCARTNEY, HUGO J. (Student)" w:date="2020-03-09T21:01:00Z">
        <w:r w:rsidRPr="001625E2">
          <w:rPr>
            <w:rFonts w:ascii="Calibri" w:eastAsia="Calibri" w:hAnsi="Calibri" w:cs="Calibri"/>
            <w:b/>
            <w:bCs/>
            <w:sz w:val="28"/>
            <w:szCs w:val="28"/>
          </w:rPr>
          <w:t>Motor</w:t>
        </w:r>
        <w:commentRangeEnd w:id="16"/>
        <w:r>
          <w:rPr>
            <w:rStyle w:val="CommentReference"/>
          </w:rPr>
          <w:commentReference w:id="16"/>
        </w:r>
        <w:r w:rsidRPr="001625E2">
          <w:rPr>
            <w:rFonts w:ascii="Calibri" w:eastAsia="Calibri" w:hAnsi="Calibri" w:cs="Calibri"/>
            <w:b/>
            <w:bCs/>
            <w:sz w:val="32"/>
            <w:szCs w:val="32"/>
          </w:rPr>
          <w:t xml:space="preserve"> </w:t>
        </w:r>
      </w:moveTo>
    </w:p>
    <w:p w14:paraId="146B8CA3" w14:textId="77777777" w:rsidR="00FC241C" w:rsidRPr="001625E2" w:rsidRDefault="00FC241C" w:rsidP="00FC241C">
      <w:pPr>
        <w:rPr>
          <w:moveTo w:id="18" w:author="MCCARTNEY, HUGO J. (Student)" w:date="2020-03-09T21:01:00Z"/>
          <w:rFonts w:ascii="Calibri" w:eastAsia="Calibri" w:hAnsi="Calibri" w:cs="Calibri"/>
          <w:sz w:val="22"/>
          <w:szCs w:val="22"/>
        </w:rPr>
      </w:pPr>
      <w:moveTo w:id="19" w:author="MCCARTNEY, HUGO J. (Student)" w:date="2020-03-09T21:01:00Z">
        <w:r w:rsidRPr="001625E2">
          <w:rPr>
            <w:rFonts w:ascii="Calibri" w:eastAsia="Calibri" w:hAnsi="Calibri" w:cs="Calibri"/>
            <w:sz w:val="22"/>
            <w:szCs w:val="22"/>
          </w:rPr>
          <w:t>SUMMARY</w:t>
        </w:r>
      </w:moveTo>
    </w:p>
    <w:p w14:paraId="7CFEF99D" w14:textId="43D71C27" w:rsidR="00FC241C" w:rsidRDefault="00FC241C" w:rsidP="00FC241C">
      <w:pPr>
        <w:rPr>
          <w:ins w:id="20" w:author="MCCARTNEY, HUGO J. (Student)" w:date="2020-03-09T21:24:00Z"/>
          <w:rFonts w:ascii="Calibri" w:eastAsia="Calibri" w:hAnsi="Calibri" w:cs="Calibri"/>
          <w:sz w:val="22"/>
          <w:szCs w:val="22"/>
        </w:rPr>
      </w:pPr>
      <w:moveTo w:id="21" w:author="MCCARTNEY, HUGO J. (Student)" w:date="2020-03-09T21:01:00Z">
        <w:r w:rsidRPr="001625E2">
          <w:rPr>
            <w:rFonts w:ascii="Calibri" w:eastAsia="Calibri" w:hAnsi="Calibri" w:cs="Calibri"/>
            <w:sz w:val="22"/>
            <w:szCs w:val="22"/>
          </w:rPr>
          <w:t xml:space="preserve">The final design uses a brushless DC motor due to its very efficient operation and relatively easy speed control, as well as being able to deliver high torque particularly at low speeds and whilst staring. They can also be powered using commercially available speed controllers with DC inputs. </w:t>
        </w:r>
      </w:moveTo>
    </w:p>
    <w:p w14:paraId="2E5FE8F3" w14:textId="09D38B7F" w:rsidR="006317C5" w:rsidRDefault="006317C5" w:rsidP="00FC241C">
      <w:pPr>
        <w:rPr>
          <w:ins w:id="22" w:author="MCCARTNEY, HUGO J. (Student)" w:date="2020-03-10T11:23:00Z"/>
          <w:rFonts w:ascii="Calibri" w:eastAsia="Calibri" w:hAnsi="Calibri" w:cs="Calibri"/>
          <w:sz w:val="22"/>
          <w:szCs w:val="22"/>
        </w:rPr>
      </w:pPr>
    </w:p>
    <w:p w14:paraId="139B2C28" w14:textId="6318E715" w:rsidR="00537B88" w:rsidRDefault="00537B88" w:rsidP="00FC241C">
      <w:pPr>
        <w:rPr>
          <w:ins w:id="23" w:author="MCCARTNEY, HUGO J. (Student)" w:date="2020-03-10T11:24:00Z"/>
          <w:rFonts w:ascii="Calibri" w:eastAsia="Calibri" w:hAnsi="Calibri" w:cs="Calibri"/>
          <w:sz w:val="22"/>
          <w:szCs w:val="22"/>
        </w:rPr>
      </w:pPr>
      <w:ins w:id="24" w:author="MCCARTNEY, HUGO J. (Student)" w:date="2020-03-10T11:23:00Z">
        <w:r>
          <w:rPr>
            <w:rFonts w:ascii="Calibri" w:eastAsia="Calibri" w:hAnsi="Calibri" w:cs="Calibri"/>
            <w:sz w:val="22"/>
            <w:szCs w:val="22"/>
          </w:rPr>
          <w:t xml:space="preserve">PERFORMANCE </w:t>
        </w:r>
      </w:ins>
      <w:ins w:id="25" w:author="MCCARTNEY, HUGO J. (Student)" w:date="2020-03-10T11:24:00Z">
        <w:r>
          <w:rPr>
            <w:rFonts w:ascii="Calibri" w:eastAsia="Calibri" w:hAnsi="Calibri" w:cs="Calibri"/>
            <w:sz w:val="22"/>
            <w:szCs w:val="22"/>
          </w:rPr>
          <w:t>CALCULATIONS</w:t>
        </w:r>
      </w:ins>
    </w:p>
    <w:p w14:paraId="4F4CD50E" w14:textId="52637E83" w:rsidR="00537B88" w:rsidRDefault="00537B88" w:rsidP="00FC241C">
      <w:pPr>
        <w:rPr>
          <w:ins w:id="26" w:author="MCCARTNEY, HUGO J. (Student)" w:date="2020-03-10T11:51:00Z"/>
          <w:rFonts w:ascii="Calibri" w:eastAsia="Calibri" w:hAnsi="Calibri" w:cs="Calibri"/>
          <w:sz w:val="22"/>
          <w:szCs w:val="22"/>
        </w:rPr>
      </w:pPr>
      <w:ins w:id="27" w:author="MCCARTNEY, HUGO J. (Student)" w:date="2020-03-10T11:24:00Z">
        <w:r>
          <w:rPr>
            <w:rFonts w:ascii="Calibri" w:eastAsia="Calibri" w:hAnsi="Calibri" w:cs="Calibri"/>
            <w:sz w:val="22"/>
            <w:szCs w:val="22"/>
          </w:rPr>
          <w:t>The following equations</w:t>
        </w:r>
      </w:ins>
      <w:ins w:id="28" w:author="MCCARTNEY, HUGO J. (Student)" w:date="2020-03-10T11:25:00Z">
        <w:r>
          <w:rPr>
            <w:rFonts w:ascii="Calibri" w:eastAsia="Calibri" w:hAnsi="Calibri" w:cs="Calibri"/>
            <w:sz w:val="22"/>
            <w:szCs w:val="22"/>
          </w:rPr>
          <w:t xml:space="preserve"> denote the required performance characteristics of the motors</w:t>
        </w:r>
      </w:ins>
      <w:ins w:id="29" w:author="MCCARTNEY, HUGO J. (Student)" w:date="2020-03-10T11:52:00Z">
        <w:r w:rsidR="00B20973">
          <w:rPr>
            <w:rFonts w:ascii="Calibri" w:eastAsia="Calibri" w:hAnsi="Calibri" w:cs="Calibri"/>
            <w:sz w:val="22"/>
            <w:szCs w:val="22"/>
          </w:rPr>
          <w:t>, based on the technical specification and board parameters.</w:t>
        </w:r>
      </w:ins>
      <w:ins w:id="30" w:author="MCCARTNEY, HUGO J. (Student)" w:date="2020-03-10T11:32:00Z">
        <w:r w:rsidR="006D114C">
          <w:rPr>
            <w:rFonts w:ascii="Calibri" w:eastAsia="Calibri" w:hAnsi="Calibri" w:cs="Calibri"/>
            <w:sz w:val="22"/>
            <w:szCs w:val="22"/>
          </w:rPr>
          <w:t xml:space="preserve"> As discussed in the feasibility report, rolling resistance incurred </w:t>
        </w:r>
      </w:ins>
      <w:ins w:id="31" w:author="MCCARTNEY, HUGO J. (Student)" w:date="2020-03-10T11:33:00Z">
        <w:r w:rsidR="006D114C">
          <w:rPr>
            <w:rFonts w:ascii="Calibri" w:eastAsia="Calibri" w:hAnsi="Calibri" w:cs="Calibri"/>
            <w:sz w:val="22"/>
            <w:szCs w:val="22"/>
          </w:rPr>
          <w:t>is approximately 4.6N – this is negligible compared to the other forces the board is subjected to and has thus been neglected in further calculat</w:t>
        </w:r>
      </w:ins>
      <w:ins w:id="32" w:author="MCCARTNEY, HUGO J. (Student)" w:date="2020-03-10T11:34:00Z">
        <w:r w:rsidR="006D114C">
          <w:rPr>
            <w:rFonts w:ascii="Calibri" w:eastAsia="Calibri" w:hAnsi="Calibri" w:cs="Calibri"/>
            <w:sz w:val="22"/>
            <w:szCs w:val="22"/>
          </w:rPr>
          <w:t xml:space="preserve">ions. </w:t>
        </w:r>
      </w:ins>
    </w:p>
    <w:p w14:paraId="2BC858CF" w14:textId="77777777" w:rsidR="001A2BD7" w:rsidRDefault="001A2BD7" w:rsidP="00FC241C">
      <w:pPr>
        <w:rPr>
          <w:ins w:id="33" w:author="MCCARTNEY, HUGO J. (Student)" w:date="2020-03-10T11:23:00Z"/>
          <w:rFonts w:ascii="Calibri" w:eastAsia="Calibri" w:hAnsi="Calibri" w:cs="Calibri"/>
          <w:sz w:val="22"/>
          <w:szCs w:val="22"/>
        </w:rPr>
      </w:pPr>
    </w:p>
    <w:p w14:paraId="3795F737" w14:textId="581EA5AE" w:rsidR="00537B88" w:rsidRPr="001A2BD7" w:rsidRDefault="00537B88">
      <w:pPr>
        <w:pStyle w:val="ListParagraph"/>
        <w:numPr>
          <w:ilvl w:val="0"/>
          <w:numId w:val="4"/>
        </w:numPr>
        <w:rPr>
          <w:ins w:id="34" w:author="MCCARTNEY, HUGO J. (Student)" w:date="2020-03-10T11:24:00Z"/>
          <w:rFonts w:ascii="Calibri" w:eastAsia="Calibri" w:hAnsi="Calibri" w:cs="Calibri"/>
          <w:sz w:val="24"/>
          <w:szCs w:val="24"/>
          <w:rPrChange w:id="35" w:author="MCCARTNEY, HUGO J. (Student)" w:date="2020-03-10T11:51:00Z">
            <w:rPr>
              <w:ins w:id="36" w:author="MCCARTNEY, HUGO J. (Student)" w:date="2020-03-10T11:24:00Z"/>
            </w:rPr>
          </w:rPrChange>
        </w:rPr>
        <w:pPrChange w:id="37" w:author="MCCARTNEY, HUGO J. (Student)" w:date="2020-03-10T11:54:00Z">
          <w:pPr/>
        </w:pPrChange>
      </w:pPr>
      <m:oMath>
        <m:r>
          <w:ins w:id="38" w:author="MCCARTNEY, HUGO J. (Student)" w:date="2020-03-10T11:24:00Z">
            <m:rPr>
              <m:sty m:val="p"/>
            </m:rPr>
            <w:rPr>
              <w:rFonts w:ascii="Cambria Math" w:eastAsia="Calibri" w:hAnsi="Cambria Math" w:cs="Calibri"/>
              <w:sz w:val="24"/>
              <w:szCs w:val="24"/>
              <w:rPrChange w:id="39" w:author="MCCARTNEY, HUGO J. (Student)" w:date="2020-03-10T11:51:00Z">
                <w:rPr/>
              </w:rPrChange>
            </w:rPr>
            <m:t>Weight</m:t>
          </w:ins>
        </m:r>
        <m:r>
          <w:ins w:id="40" w:author="MCCARTNEY, HUGO J. (Student)" w:date="2020-03-10T11:24:00Z">
            <w:rPr>
              <w:rFonts w:ascii="Cambria Math" w:eastAsia="Calibri" w:hAnsi="Cambria Math" w:cs="Calibri"/>
              <w:sz w:val="24"/>
              <w:szCs w:val="24"/>
              <w:rPrChange w:id="41" w:author="MCCARTNEY, HUGO J. (Student)" w:date="2020-03-10T11:51:00Z">
                <w:rPr/>
              </w:rPrChange>
            </w:rPr>
            <m:t>=150</m:t>
          </w:ins>
        </m:r>
        <m:r>
          <w:ins w:id="42" w:author="MCCARTNEY, HUGO J. (Student)" w:date="2020-03-10T11:24:00Z">
            <m:rPr>
              <m:sty m:val="p"/>
            </m:rPr>
            <w:rPr>
              <w:rFonts w:ascii="Cambria Math" w:eastAsia="Calibri" w:hAnsi="Cambria Math" w:cs="Calibri"/>
              <w:sz w:val="24"/>
              <w:szCs w:val="24"/>
              <w:rPrChange w:id="43" w:author="MCCARTNEY, HUGO J. (Student)" w:date="2020-03-10T11:51:00Z">
                <w:rPr/>
              </w:rPrChange>
            </w:rPr>
            <m:t>kg</m:t>
          </w:ins>
        </m:r>
        <m:r>
          <w:ins w:id="44" w:author="MCCARTNEY, HUGO J. (Student)" w:date="2020-03-10T11:24:00Z">
            <w:rPr>
              <w:rFonts w:ascii="Cambria Math" w:eastAsia="Calibri" w:hAnsi="Cambria Math" w:cs="Calibri"/>
              <w:sz w:val="24"/>
              <w:szCs w:val="24"/>
              <w:rPrChange w:id="45" w:author="MCCARTNEY, HUGO J. (Student)" w:date="2020-03-10T11:51:00Z">
                <w:rPr/>
              </w:rPrChange>
            </w:rPr>
            <m:t> </m:t>
          </w:ins>
        </m:r>
        <m:r>
          <w:ins w:id="46" w:author="MCCARTNEY, HUGO J. (Student)" w:date="2020-03-10T11:24:00Z">
            <m:rPr>
              <m:sty m:val="p"/>
            </m:rPr>
            <w:rPr>
              <w:rFonts w:ascii="Cambria Math" w:eastAsia="Calibri" w:hAnsi="Cambria Math" w:cs="Calibri"/>
              <w:sz w:val="24"/>
              <w:szCs w:val="24"/>
              <w:rPrChange w:id="47" w:author="MCCARTNEY, HUGO J. (Student)" w:date="2020-03-10T11:51:00Z">
                <w:rPr/>
              </w:rPrChange>
            </w:rPr>
            <m:t>⇒</m:t>
          </w:ins>
        </m:r>
        <m:r>
          <w:ins w:id="48" w:author="MCCARTNEY, HUGO J. (Student)" w:date="2020-03-10T11:24:00Z">
            <w:rPr>
              <w:rFonts w:ascii="Cambria Math" w:eastAsia="Calibri" w:hAnsi="Cambria Math" w:cs="Calibri"/>
              <w:sz w:val="24"/>
              <w:szCs w:val="24"/>
              <w:rPrChange w:id="49" w:author="MCCARTNEY, HUGO J. (Student)" w:date="2020-03-10T11:51:00Z">
                <w:rPr/>
              </w:rPrChange>
            </w:rPr>
            <m:t>1470</m:t>
          </w:ins>
        </m:r>
        <m:r>
          <w:ins w:id="50" w:author="MCCARTNEY, HUGO J. (Student)" w:date="2020-03-10T11:24:00Z">
            <m:rPr>
              <m:sty m:val="p"/>
            </m:rPr>
            <w:rPr>
              <w:rFonts w:ascii="Cambria Math" w:eastAsia="Calibri" w:hAnsi="Cambria Math" w:cs="Calibri"/>
              <w:sz w:val="24"/>
              <w:szCs w:val="24"/>
              <w:rPrChange w:id="51" w:author="MCCARTNEY, HUGO J. (Student)" w:date="2020-03-10T11:51:00Z">
                <w:rPr/>
              </w:rPrChange>
            </w:rPr>
            <m:t>N</m:t>
          </w:ins>
        </m:r>
      </m:oMath>
    </w:p>
    <w:p w14:paraId="3E25BDB3" w14:textId="346E448A" w:rsidR="001A2BD7" w:rsidRPr="001A2BD7" w:rsidRDefault="00936731">
      <w:pPr>
        <w:pStyle w:val="ListParagraph"/>
        <w:numPr>
          <w:ilvl w:val="0"/>
          <w:numId w:val="4"/>
        </w:numPr>
        <w:rPr>
          <w:ins w:id="52" w:author="MCCARTNEY, HUGO J. (Student)" w:date="2020-03-10T11:24:00Z"/>
          <w:rFonts w:ascii="Calibri" w:eastAsia="Calibri" w:hAnsi="Calibri" w:cs="Calibri"/>
          <w:sz w:val="24"/>
          <w:szCs w:val="24"/>
          <w:rPrChange w:id="53" w:author="MCCARTNEY, HUGO J. (Student)" w:date="2020-03-10T11:50:00Z">
            <w:rPr>
              <w:ins w:id="54" w:author="MCCARTNEY, HUGO J. (Student)" w:date="2020-03-10T11:24:00Z"/>
            </w:rPr>
          </w:rPrChange>
        </w:rPr>
        <w:pPrChange w:id="55" w:author="MCCARTNEY, HUGO J. (Student)" w:date="2020-03-10T11:54:00Z">
          <w:pPr/>
        </w:pPrChange>
      </w:pPr>
      <m:oMath>
        <m:sSub>
          <m:sSubPr>
            <m:ctrlPr>
              <w:ins w:id="56" w:author="MCCARTNEY, HUGO J. (Student)" w:date="2020-03-10T11:24:00Z">
                <w:rPr>
                  <w:rFonts w:ascii="Cambria Math" w:eastAsia="Calibri" w:hAnsi="Cambria Math" w:cs="Calibri"/>
                  <w:i/>
                  <w:sz w:val="24"/>
                  <w:szCs w:val="24"/>
                </w:rPr>
              </w:ins>
            </m:ctrlPr>
          </m:sSubPr>
          <m:e>
            <m:r>
              <w:ins w:id="57" w:author="MCCARTNEY, HUGO J. (Student)" w:date="2020-03-10T11:24:00Z">
                <m:rPr>
                  <m:sty m:val="p"/>
                </m:rPr>
                <w:rPr>
                  <w:rFonts w:ascii="Cambria Math" w:eastAsia="Calibri" w:hAnsi="Cambria Math" w:cs="Calibri"/>
                  <w:sz w:val="24"/>
                  <w:szCs w:val="24"/>
                  <w:rPrChange w:id="58" w:author="MCCARTNEY, HUGO J. (Student)" w:date="2020-03-10T11:50:00Z">
                    <w:rPr/>
                  </w:rPrChange>
                </w:rPr>
                <m:t>F</m:t>
              </w:ins>
            </m:r>
            <m:ctrlPr>
              <w:ins w:id="59" w:author="MCCARTNEY, HUGO J. (Student)" w:date="2020-03-10T11:24:00Z">
                <w:rPr>
                  <w:rFonts w:ascii="Cambria Math" w:eastAsia="Calibri" w:hAnsi="Cambria Math" w:cs="Calibri"/>
                  <w:sz w:val="24"/>
                  <w:szCs w:val="24"/>
                </w:rPr>
              </w:ins>
            </m:ctrlPr>
          </m:e>
          <m:sub>
            <m:r>
              <w:ins w:id="60" w:author="MCCARTNEY, HUGO J. (Student)" w:date="2020-03-10T11:24:00Z">
                <m:rPr>
                  <m:sty m:val="p"/>
                </m:rPr>
                <w:rPr>
                  <w:rFonts w:ascii="Cambria Math" w:eastAsia="Calibri" w:hAnsi="Cambria Math" w:cs="Calibri"/>
                  <w:sz w:val="24"/>
                  <w:szCs w:val="24"/>
                  <w:rPrChange w:id="61" w:author="MCCARTNEY, HUGO J. (Student)" w:date="2020-03-10T11:50:00Z">
                    <w:rPr/>
                  </w:rPrChange>
                </w:rPr>
                <m:t>weight</m:t>
              </w:ins>
            </m:r>
          </m:sub>
        </m:sSub>
        <m:r>
          <w:ins w:id="62" w:author="MCCARTNEY, HUGO J. (Student)" w:date="2020-03-10T11:24:00Z">
            <w:rPr>
              <w:rFonts w:ascii="Cambria Math" w:eastAsia="Calibri" w:hAnsi="Cambria Math" w:cs="Calibri"/>
              <w:sz w:val="24"/>
              <w:szCs w:val="24"/>
              <w:rPrChange w:id="63" w:author="MCCARTNEY, HUGO J. (Student)" w:date="2020-03-10T11:50:00Z">
                <w:rPr/>
              </w:rPrChange>
            </w:rPr>
            <m:t>=</m:t>
          </w:ins>
        </m:r>
        <m:r>
          <w:ins w:id="64" w:author="MCCARTNEY, HUGO J. (Student)" w:date="2020-03-10T11:24:00Z">
            <m:rPr>
              <m:sty m:val="p"/>
            </m:rPr>
            <w:rPr>
              <w:rFonts w:ascii="Cambria Math" w:eastAsia="Calibri" w:hAnsi="Cambria Math" w:cs="Calibri"/>
              <w:sz w:val="24"/>
              <w:szCs w:val="24"/>
              <w:rPrChange w:id="65" w:author="MCCARTNEY, HUGO J. (Student)" w:date="2020-03-10T11:50:00Z">
                <w:rPr/>
              </w:rPrChange>
            </w:rPr>
            <m:t>mgsin</m:t>
          </w:ins>
        </m:r>
        <m:d>
          <m:dPr>
            <m:ctrlPr>
              <w:ins w:id="66" w:author="MCCARTNEY, HUGO J. (Student)" w:date="2020-03-10T11:24:00Z">
                <w:rPr>
                  <w:rFonts w:ascii="Cambria Math" w:eastAsia="Calibri" w:hAnsi="Cambria Math" w:cs="Calibri"/>
                  <w:sz w:val="24"/>
                  <w:szCs w:val="24"/>
                </w:rPr>
              </w:ins>
            </m:ctrlPr>
          </m:dPr>
          <m:e>
            <m:r>
              <w:ins w:id="67" w:author="MCCARTNEY, HUGO J. (Student)" w:date="2020-03-10T11:24:00Z">
                <m:rPr>
                  <m:sty m:val="p"/>
                </m:rPr>
                <w:rPr>
                  <w:rFonts w:ascii="Cambria Math" w:eastAsia="Calibri" w:hAnsi="Cambria Math" w:cs="Calibri"/>
                  <w:sz w:val="24"/>
                  <w:szCs w:val="24"/>
                  <w:rPrChange w:id="68" w:author="MCCARTNEY, HUGO J. (Student)" w:date="2020-03-10T11:50:00Z">
                    <w:rPr/>
                  </w:rPrChange>
                </w:rPr>
                <m:t>θ</m:t>
              </w:ins>
            </m:r>
            <m:ctrlPr>
              <w:ins w:id="69" w:author="MCCARTNEY, HUGO J. (Student)" w:date="2020-03-10T11:24:00Z">
                <w:rPr>
                  <w:rFonts w:ascii="Cambria Math" w:eastAsia="Calibri" w:hAnsi="Cambria Math" w:cs="Calibri"/>
                  <w:i/>
                  <w:sz w:val="24"/>
                  <w:szCs w:val="24"/>
                </w:rPr>
              </w:ins>
            </m:ctrlPr>
          </m:e>
        </m:d>
        <m:r>
          <w:ins w:id="70" w:author="MCCARTNEY, HUGO J. (Student)" w:date="2020-03-10T11:24:00Z">
            <w:rPr>
              <w:rFonts w:ascii="Cambria Math" w:eastAsia="Calibri" w:hAnsi="Cambria Math" w:cs="Calibri"/>
              <w:sz w:val="24"/>
              <w:szCs w:val="24"/>
              <w:rPrChange w:id="71" w:author="MCCARTNEY, HUGO J. (Student)" w:date="2020-03-10T11:50:00Z">
                <w:rPr/>
              </w:rPrChange>
            </w:rPr>
            <m:t> = 150</m:t>
          </w:ins>
        </m:r>
        <m:r>
          <w:ins w:id="72" w:author="MCCARTNEY, HUGO J. (Student)" w:date="2020-03-10T11:24:00Z">
            <m:rPr>
              <m:sty m:val="p"/>
            </m:rPr>
            <w:rPr>
              <w:rFonts w:ascii="Cambria Math" w:eastAsia="Calibri" w:hAnsi="Cambria Math" w:cs="Calibri"/>
              <w:sz w:val="24"/>
              <w:szCs w:val="24"/>
              <w:rPrChange w:id="73" w:author="MCCARTNEY, HUGO J. (Student)" w:date="2020-03-10T11:50:00Z">
                <w:rPr/>
              </w:rPrChange>
            </w:rPr>
            <m:t>×</m:t>
          </w:ins>
        </m:r>
        <m:r>
          <w:ins w:id="74" w:author="MCCARTNEY, HUGO J. (Student)" w:date="2020-03-10T11:24:00Z">
            <w:rPr>
              <w:rFonts w:ascii="Cambria Math" w:eastAsia="Calibri" w:hAnsi="Cambria Math" w:cs="Calibri"/>
              <w:sz w:val="24"/>
              <w:szCs w:val="24"/>
              <w:rPrChange w:id="75" w:author="MCCARTNEY, HUGO J. (Student)" w:date="2020-03-10T11:50:00Z">
                <w:rPr/>
              </w:rPrChange>
            </w:rPr>
            <m:t>9.81</m:t>
          </w:ins>
        </m:r>
        <m:r>
          <w:ins w:id="76" w:author="MCCARTNEY, HUGO J. (Student)" w:date="2020-03-10T11:24:00Z">
            <m:rPr>
              <m:sty m:val="p"/>
            </m:rPr>
            <w:rPr>
              <w:rFonts w:ascii="Cambria Math" w:eastAsia="Calibri" w:hAnsi="Cambria Math" w:cs="Calibri"/>
              <w:sz w:val="24"/>
              <w:szCs w:val="24"/>
              <w:rPrChange w:id="77" w:author="MCCARTNEY, HUGO J. (Student)" w:date="2020-03-10T11:50:00Z">
                <w:rPr/>
              </w:rPrChange>
            </w:rPr>
            <m:t>×sin</m:t>
          </w:ins>
        </m:r>
        <m:d>
          <m:dPr>
            <m:ctrlPr>
              <w:ins w:id="78" w:author="MCCARTNEY, HUGO J. (Student)" w:date="2020-03-10T11:24:00Z">
                <w:rPr>
                  <w:rFonts w:ascii="Cambria Math" w:eastAsia="Calibri" w:hAnsi="Cambria Math" w:cs="Calibri"/>
                  <w:sz w:val="24"/>
                  <w:szCs w:val="24"/>
                </w:rPr>
              </w:ins>
            </m:ctrlPr>
          </m:dPr>
          <m:e>
            <m:r>
              <w:ins w:id="79" w:author="MCCARTNEY, HUGO J. (Student)" w:date="2020-03-10T11:24:00Z">
                <w:rPr>
                  <w:rFonts w:ascii="Cambria Math" w:eastAsia="Calibri" w:hAnsi="Cambria Math" w:cs="Calibri"/>
                  <w:sz w:val="24"/>
                  <w:szCs w:val="24"/>
                  <w:rPrChange w:id="80" w:author="MCCARTNEY, HUGO J. (Student)" w:date="2020-03-10T11:50:00Z">
                    <w:rPr/>
                  </w:rPrChange>
                </w:rPr>
                <m:t>10</m:t>
              </w:ins>
            </m:r>
            <m:ctrlPr>
              <w:ins w:id="81" w:author="MCCARTNEY, HUGO J. (Student)" w:date="2020-03-10T11:24:00Z">
                <w:rPr>
                  <w:rFonts w:ascii="Cambria Math" w:eastAsia="Calibri" w:hAnsi="Cambria Math" w:cs="Calibri"/>
                  <w:i/>
                  <w:sz w:val="24"/>
                  <w:szCs w:val="24"/>
                </w:rPr>
              </w:ins>
            </m:ctrlPr>
          </m:e>
        </m:d>
      </m:oMath>
    </w:p>
    <w:p w14:paraId="7389CD9B" w14:textId="112EB6D9" w:rsidR="001A2BD7" w:rsidRPr="001A2BD7" w:rsidRDefault="00936731">
      <w:pPr>
        <w:pStyle w:val="ListParagraph"/>
        <w:numPr>
          <w:ilvl w:val="0"/>
          <w:numId w:val="4"/>
        </w:numPr>
        <w:rPr>
          <w:ins w:id="82" w:author="MCCARTNEY, HUGO J. (Student)" w:date="2020-03-10T11:24:00Z"/>
          <w:rFonts w:ascii="Calibri" w:eastAsia="Calibri" w:hAnsi="Calibri" w:cs="Calibri"/>
          <w:sz w:val="24"/>
          <w:szCs w:val="24"/>
          <w:rPrChange w:id="83" w:author="MCCARTNEY, HUGO J. (Student)" w:date="2020-03-10T11:50:00Z">
            <w:rPr>
              <w:ins w:id="84" w:author="MCCARTNEY, HUGO J. (Student)" w:date="2020-03-10T11:24:00Z"/>
            </w:rPr>
          </w:rPrChange>
        </w:rPr>
        <w:pPrChange w:id="85" w:author="MCCARTNEY, HUGO J. (Student)" w:date="2020-03-10T11:54:00Z">
          <w:pPr/>
        </w:pPrChange>
      </w:pPr>
      <m:oMath>
        <m:sSub>
          <m:sSubPr>
            <m:ctrlPr>
              <w:ins w:id="86" w:author="MCCARTNEY, HUGO J. (Student)" w:date="2020-03-10T11:24:00Z">
                <w:rPr>
                  <w:rFonts w:ascii="Cambria Math" w:eastAsia="Calibri" w:hAnsi="Cambria Math" w:cs="Calibri"/>
                  <w:i/>
                  <w:sz w:val="24"/>
                  <w:szCs w:val="24"/>
                </w:rPr>
              </w:ins>
            </m:ctrlPr>
          </m:sSubPr>
          <m:e>
            <m:r>
              <w:ins w:id="87" w:author="MCCARTNEY, HUGO J. (Student)" w:date="2020-03-10T11:24:00Z">
                <w:rPr>
                  <w:rFonts w:ascii="Cambria Math" w:eastAsia="Calibri" w:hAnsi="Cambria Math" w:cs="Calibri"/>
                  <w:sz w:val="24"/>
                  <w:szCs w:val="24"/>
                  <w:rPrChange w:id="88" w:author="MCCARTNEY, HUGO J. (Student)" w:date="2020-03-10T11:50:00Z">
                    <w:rPr/>
                  </w:rPrChange>
                </w:rPr>
                <m:t>F</m:t>
              </w:ins>
            </m:r>
          </m:e>
          <m:sub>
            <m:r>
              <w:ins w:id="89" w:author="MCCARTNEY, HUGO J. (Student)" w:date="2020-03-10T11:24:00Z">
                <w:rPr>
                  <w:rFonts w:ascii="Cambria Math" w:eastAsia="Calibri" w:hAnsi="Cambria Math" w:cs="Calibri"/>
                  <w:sz w:val="24"/>
                  <w:szCs w:val="24"/>
                  <w:rPrChange w:id="90" w:author="MCCARTNEY, HUGO J. (Student)" w:date="2020-03-10T11:50:00Z">
                    <w:rPr/>
                  </w:rPrChange>
                </w:rPr>
                <m:t>a</m:t>
              </w:ins>
            </m:r>
            <m:r>
              <w:ins w:id="91" w:author="MCCARTNEY, HUGO J. (Student)" w:date="2020-03-10T11:24:00Z">
                <m:rPr>
                  <m:sty m:val="p"/>
                </m:rPr>
                <w:rPr>
                  <w:rFonts w:ascii="Cambria Math" w:eastAsia="Calibri" w:hAnsi="Cambria Math" w:cs="Calibri"/>
                  <w:sz w:val="24"/>
                  <w:szCs w:val="24"/>
                  <w:rPrChange w:id="92" w:author="MCCARTNEY, HUGO J. (Student)" w:date="2020-03-10T11:50:00Z">
                    <w:rPr/>
                  </w:rPrChange>
                </w:rPr>
                <m:t>ccelaration</m:t>
              </w:ins>
            </m:r>
          </m:sub>
        </m:sSub>
        <m:r>
          <w:ins w:id="93" w:author="MCCARTNEY, HUGO J. (Student)" w:date="2020-03-10T11:24:00Z">
            <w:rPr>
              <w:rFonts w:ascii="Cambria Math" w:eastAsia="Calibri" w:hAnsi="Cambria Math" w:cs="Calibri"/>
              <w:sz w:val="24"/>
              <w:szCs w:val="24"/>
              <w:rPrChange w:id="94" w:author="MCCARTNEY, HUGO J. (Student)" w:date="2020-03-10T11:50:00Z">
                <w:rPr/>
              </w:rPrChange>
            </w:rPr>
            <m:t>=</m:t>
          </w:ins>
        </m:r>
        <m:r>
          <w:ins w:id="95" w:author="MCCARTNEY, HUGO J. (Student)" w:date="2020-03-10T11:24:00Z">
            <m:rPr>
              <m:sty m:val="p"/>
            </m:rPr>
            <w:rPr>
              <w:rFonts w:ascii="Cambria Math" w:eastAsia="Calibri" w:hAnsi="Cambria Math" w:cs="Calibri"/>
              <w:sz w:val="24"/>
              <w:szCs w:val="24"/>
              <w:rPrChange w:id="96" w:author="MCCARTNEY, HUGO J. (Student)" w:date="2020-03-10T11:50:00Z">
                <w:rPr/>
              </w:rPrChange>
            </w:rPr>
            <m:t>ma</m:t>
          </w:ins>
        </m:r>
        <m:r>
          <w:ins w:id="97" w:author="MCCARTNEY, HUGO J. (Student)" w:date="2020-03-10T11:24:00Z">
            <w:rPr>
              <w:rFonts w:ascii="Cambria Math" w:eastAsia="Calibri" w:hAnsi="Cambria Math" w:cs="Calibri"/>
              <w:sz w:val="24"/>
              <w:szCs w:val="24"/>
              <w:rPrChange w:id="98" w:author="MCCARTNEY, HUGO J. (Student)" w:date="2020-03-10T11:50:00Z">
                <w:rPr/>
              </w:rPrChange>
            </w:rPr>
            <m:t>=150</m:t>
          </w:ins>
        </m:r>
        <m:r>
          <w:ins w:id="99" w:author="MCCARTNEY, HUGO J. (Student)" w:date="2020-03-10T11:24:00Z">
            <m:rPr>
              <m:sty m:val="p"/>
            </m:rPr>
            <w:rPr>
              <w:rFonts w:ascii="Cambria Math" w:eastAsia="Calibri" w:hAnsi="Cambria Math" w:cs="Calibri"/>
              <w:sz w:val="24"/>
              <w:szCs w:val="24"/>
              <w:rPrChange w:id="100" w:author="MCCARTNEY, HUGO J. (Student)" w:date="2020-03-10T11:50:00Z">
                <w:rPr/>
              </w:rPrChange>
            </w:rPr>
            <m:t>×</m:t>
          </w:ins>
        </m:r>
        <m:r>
          <w:ins w:id="101" w:author="MCCARTNEY, HUGO J. (Student)" w:date="2020-03-10T11:24:00Z">
            <w:rPr>
              <w:rFonts w:ascii="Cambria Math" w:eastAsia="Calibri" w:hAnsi="Cambria Math" w:cs="Calibri"/>
              <w:sz w:val="24"/>
              <w:szCs w:val="24"/>
              <w:rPrChange w:id="102" w:author="MCCARTNEY, HUGO J. (Student)" w:date="2020-03-10T11:50:00Z">
                <w:rPr/>
              </w:rPrChange>
            </w:rPr>
            <m:t>1</m:t>
          </w:ins>
        </m:r>
      </m:oMath>
    </w:p>
    <w:p w14:paraId="6CEFBAA8" w14:textId="7C948DBA" w:rsidR="00537B88" w:rsidRPr="001A2BD7" w:rsidRDefault="00537B88">
      <w:pPr>
        <w:pStyle w:val="ListParagraph"/>
        <w:numPr>
          <w:ilvl w:val="0"/>
          <w:numId w:val="4"/>
        </w:numPr>
        <w:rPr>
          <w:ins w:id="103" w:author="MCCARTNEY, HUGO J. (Student)" w:date="2020-03-10T11:24:00Z"/>
          <w:rFonts w:ascii="Calibri" w:eastAsia="Calibri" w:hAnsi="Calibri" w:cs="Calibri"/>
          <w:sz w:val="24"/>
          <w:szCs w:val="24"/>
          <w:vertAlign w:val="subscript"/>
          <w:rPrChange w:id="104" w:author="MCCARTNEY, HUGO J. (Student)" w:date="2020-03-10T11:50:00Z">
            <w:rPr>
              <w:ins w:id="105" w:author="MCCARTNEY, HUGO J. (Student)" w:date="2020-03-10T11:24:00Z"/>
              <w:vertAlign w:val="subscript"/>
            </w:rPr>
          </w:rPrChange>
        </w:rPr>
        <w:pPrChange w:id="106" w:author="MCCARTNEY, HUGO J. (Student)" w:date="2020-03-10T11:54:00Z">
          <w:pPr/>
        </w:pPrChange>
      </w:pPr>
      <m:oMath>
        <m:r>
          <w:ins w:id="107" w:author="MCCARTNEY, HUGO J. (Student)" w:date="2020-03-10T11:24:00Z">
            <m:rPr>
              <m:sty m:val="p"/>
            </m:rPr>
            <w:rPr>
              <w:rFonts w:ascii="Cambria Math" w:eastAsia="Calibri" w:hAnsi="Cambria Math" w:cs="Calibri"/>
              <w:sz w:val="24"/>
              <w:szCs w:val="24"/>
              <w:vertAlign w:val="subscript"/>
              <w:rPrChange w:id="108" w:author="MCCARTNEY, HUGO J. (Student)" w:date="2020-03-10T11:50:00Z">
                <w:rPr>
                  <w:vertAlign w:val="subscript"/>
                </w:rPr>
              </w:rPrChange>
            </w:rPr>
            <w:softHyphen/>
          </w:ins>
        </m:r>
        <m:sSub>
          <m:sSubPr>
            <m:ctrlPr>
              <w:ins w:id="109" w:author="MCCARTNEY, HUGO J. (Student)" w:date="2020-03-10T11:24:00Z">
                <w:rPr>
                  <w:rFonts w:ascii="Cambria Math" w:eastAsia="Calibri" w:hAnsi="Cambria Math" w:cs="Calibri"/>
                  <w:i/>
                  <w:sz w:val="24"/>
                  <w:szCs w:val="24"/>
                  <w:vertAlign w:val="subscript"/>
                </w:rPr>
              </w:ins>
            </m:ctrlPr>
          </m:sSubPr>
          <m:e>
            <m:r>
              <w:ins w:id="110" w:author="MCCARTNEY, HUGO J. (Student)" w:date="2020-03-10T11:24:00Z">
                <w:rPr>
                  <w:rFonts w:ascii="Cambria Math" w:eastAsia="Calibri" w:hAnsi="Cambria Math" w:cs="Calibri"/>
                  <w:sz w:val="24"/>
                  <w:szCs w:val="24"/>
                  <w:vertAlign w:val="subscript"/>
                  <w:rPrChange w:id="111" w:author="MCCARTNEY, HUGO J. (Student)" w:date="2020-03-10T11:50:00Z">
                    <w:rPr>
                      <w:vertAlign w:val="subscript"/>
                    </w:rPr>
                  </w:rPrChange>
                </w:rPr>
                <m:t>F</m:t>
              </w:ins>
            </m:r>
          </m:e>
          <m:sub>
            <m:r>
              <w:ins w:id="112" w:author="MCCARTNEY, HUGO J. (Student)" w:date="2020-03-10T11:24:00Z">
                <w:rPr>
                  <w:rFonts w:ascii="Cambria Math" w:eastAsia="Calibri" w:hAnsi="Cambria Math" w:cs="Calibri"/>
                  <w:sz w:val="24"/>
                  <w:szCs w:val="24"/>
                  <w:vertAlign w:val="subscript"/>
                  <w:rPrChange w:id="113" w:author="MCCARTNEY, HUGO J. (Student)" w:date="2020-03-10T11:50:00Z">
                    <w:rPr>
                      <w:vertAlign w:val="subscript"/>
                    </w:rPr>
                  </w:rPrChange>
                </w:rPr>
                <m:t>Total</m:t>
              </w:ins>
            </m:r>
          </m:sub>
        </m:sSub>
        <m:r>
          <w:ins w:id="114" w:author="MCCARTNEY, HUGO J. (Student)" w:date="2020-03-10T11:24:00Z">
            <w:rPr>
              <w:rFonts w:ascii="Cambria Math" w:eastAsia="Calibri" w:hAnsi="Cambria Math" w:cs="Calibri"/>
              <w:sz w:val="24"/>
              <w:szCs w:val="24"/>
              <w:vertAlign w:val="subscript"/>
              <w:rPrChange w:id="115" w:author="MCCARTNEY, HUGO J. (Student)" w:date="2020-03-10T11:50:00Z">
                <w:rPr>
                  <w:vertAlign w:val="subscript"/>
                </w:rPr>
              </w:rPrChange>
            </w:rPr>
            <m:t>=256+150=360N</m:t>
          </w:ins>
        </m:r>
      </m:oMath>
    </w:p>
    <w:p w14:paraId="071359C8" w14:textId="3D280F1A" w:rsidR="001A2BD7" w:rsidRPr="001A2BD7" w:rsidRDefault="00537B88">
      <w:pPr>
        <w:pStyle w:val="ListParagraph"/>
        <w:numPr>
          <w:ilvl w:val="0"/>
          <w:numId w:val="4"/>
        </w:numPr>
        <w:rPr>
          <w:ins w:id="116" w:author="MCCARTNEY, HUGO J. (Student)" w:date="2020-03-10T11:24:00Z"/>
          <w:rFonts w:ascii="Calibri" w:eastAsia="Calibri" w:hAnsi="Calibri" w:cs="Calibri"/>
          <w:sz w:val="24"/>
          <w:szCs w:val="24"/>
          <w:rPrChange w:id="117" w:author="MCCARTNEY, HUGO J. (Student)" w:date="2020-03-10T11:50:00Z">
            <w:rPr>
              <w:ins w:id="118" w:author="MCCARTNEY, HUGO J. (Student)" w:date="2020-03-10T11:24:00Z"/>
            </w:rPr>
          </w:rPrChange>
        </w:rPr>
        <w:pPrChange w:id="119" w:author="MCCARTNEY, HUGO J. (Student)" w:date="2020-03-10T11:54:00Z">
          <w:pPr/>
        </w:pPrChange>
      </w:pPr>
      <m:oMath>
        <m:r>
          <w:ins w:id="120" w:author="MCCARTNEY, HUGO J. (Student)" w:date="2020-03-10T11:24:00Z">
            <m:rPr>
              <m:sty m:val="p"/>
            </m:rPr>
            <w:rPr>
              <w:rFonts w:ascii="Cambria Math" w:eastAsia="Calibri" w:hAnsi="Cambria Math" w:cs="Calibri"/>
              <w:sz w:val="24"/>
              <w:szCs w:val="24"/>
              <w:rPrChange w:id="121" w:author="MCCARTNEY, HUGO J. (Student)" w:date="2020-03-10T11:50:00Z">
                <w:rPr/>
              </w:rPrChange>
            </w:rPr>
            <m:t>Torque,</m:t>
          </w:ins>
        </m:r>
        <m:r>
          <w:ins w:id="122" w:author="MCCARTNEY, HUGO J. (Student)" w:date="2020-03-10T11:24:00Z">
            <w:rPr>
              <w:rFonts w:ascii="Cambria Math" w:eastAsia="Calibri" w:hAnsi="Cambria Math" w:cs="Calibri"/>
              <w:sz w:val="24"/>
              <w:szCs w:val="24"/>
              <w:rPrChange w:id="123" w:author="MCCARTNEY, HUGO J. (Student)" w:date="2020-03-10T11:50:00Z">
                <w:rPr/>
              </w:rPrChange>
            </w:rPr>
            <m:t> </m:t>
          </w:ins>
        </m:r>
        <m:r>
          <w:ins w:id="124" w:author="MCCARTNEY, HUGO J. (Student)" w:date="2020-03-10T11:24:00Z">
            <m:rPr>
              <m:scr m:val="script"/>
              <m:sty m:val="p"/>
            </m:rPr>
            <w:rPr>
              <w:rFonts w:ascii="Cambria Math" w:eastAsia="Calibri" w:hAnsi="Cambria Math" w:cs="Calibri"/>
              <w:sz w:val="24"/>
              <w:szCs w:val="24"/>
              <w:rPrChange w:id="125" w:author="MCCARTNEY, HUGO J. (Student)" w:date="2020-03-10T11:50:00Z">
                <w:rPr/>
              </w:rPrChange>
            </w:rPr>
            <m:t>T</m:t>
          </w:ins>
        </m:r>
        <m:r>
          <w:ins w:id="126" w:author="MCCARTNEY, HUGO J. (Student)" w:date="2020-03-10T11:24:00Z">
            <w:rPr>
              <w:rFonts w:ascii="Cambria Math" w:eastAsia="Calibri" w:hAnsi="Cambria Math" w:cs="Calibri"/>
              <w:sz w:val="24"/>
              <w:szCs w:val="24"/>
              <w:rPrChange w:id="127" w:author="MCCARTNEY, HUGO J. (Student)" w:date="2020-03-10T11:50:00Z">
                <w:rPr/>
              </w:rPrChange>
            </w:rPr>
            <m:t xml:space="preserve">= F </m:t>
          </w:ins>
        </m:r>
        <m:r>
          <w:ins w:id="128" w:author="MCCARTNEY, HUGO J. (Student)" w:date="2020-03-10T11:24:00Z">
            <m:rPr>
              <m:sty m:val="p"/>
            </m:rPr>
            <w:rPr>
              <w:rFonts w:ascii="Cambria Math" w:eastAsia="Calibri" w:hAnsi="Cambria Math" w:cs="Calibri"/>
              <w:sz w:val="24"/>
              <w:szCs w:val="24"/>
              <w:rPrChange w:id="129" w:author="MCCARTNEY, HUGO J. (Student)" w:date="2020-03-10T11:50:00Z">
                <w:rPr/>
              </w:rPrChange>
            </w:rPr>
            <m:t>×</m:t>
          </w:ins>
        </m:r>
        <m:r>
          <w:ins w:id="130" w:author="MCCARTNEY, HUGO J. (Student)" w:date="2020-03-10T11:24:00Z">
            <w:rPr>
              <w:rFonts w:ascii="Cambria Math" w:eastAsia="Calibri" w:hAnsi="Cambria Math" w:cs="Calibri"/>
              <w:sz w:val="24"/>
              <w:szCs w:val="24"/>
              <w:rPrChange w:id="131" w:author="MCCARTNEY, HUGO J. (Student)" w:date="2020-03-10T11:50:00Z">
                <w:rPr/>
              </w:rPrChange>
            </w:rPr>
            <m:t>R</m:t>
          </w:ins>
        </m:r>
      </m:oMath>
    </w:p>
    <w:p w14:paraId="0D2B6516" w14:textId="6E6D453E" w:rsidR="001A2BD7" w:rsidRPr="001A2BD7" w:rsidRDefault="00936731">
      <w:pPr>
        <w:pStyle w:val="ListParagraph"/>
        <w:numPr>
          <w:ilvl w:val="0"/>
          <w:numId w:val="4"/>
        </w:numPr>
        <w:rPr>
          <w:ins w:id="132" w:author="MCCARTNEY, HUGO J. (Student)" w:date="2020-03-10T11:24:00Z"/>
          <w:rFonts w:ascii="Calibri" w:eastAsia="Calibri" w:hAnsi="Calibri" w:cs="Calibri"/>
          <w:sz w:val="24"/>
          <w:szCs w:val="24"/>
          <w:rPrChange w:id="133" w:author="MCCARTNEY, HUGO J. (Student)" w:date="2020-03-10T11:50:00Z">
            <w:rPr>
              <w:ins w:id="134" w:author="MCCARTNEY, HUGO J. (Student)" w:date="2020-03-10T11:24:00Z"/>
            </w:rPr>
          </w:rPrChange>
        </w:rPr>
        <w:pPrChange w:id="135" w:author="MCCARTNEY, HUGO J. (Student)" w:date="2020-03-10T11:54:00Z">
          <w:pPr/>
        </w:pPrChange>
      </w:pPr>
      <m:oMath>
        <m:sSub>
          <m:sSubPr>
            <m:ctrlPr>
              <w:ins w:id="136" w:author="MCCARTNEY, HUGO J. (Student)" w:date="2020-03-10T11:24:00Z">
                <w:rPr>
                  <w:rFonts w:ascii="Cambria Math" w:eastAsia="Calibri" w:hAnsi="Cambria Math" w:cs="Calibri"/>
                  <w:i/>
                  <w:sz w:val="24"/>
                  <w:szCs w:val="24"/>
                </w:rPr>
              </w:ins>
            </m:ctrlPr>
          </m:sSubPr>
          <m:e>
            <m:r>
              <w:ins w:id="137" w:author="MCCARTNEY, HUGO J. (Student)" w:date="2020-03-10T11:24:00Z">
                <m:rPr>
                  <m:scr m:val="script"/>
                </m:rPr>
                <w:rPr>
                  <w:rFonts w:ascii="Cambria Math" w:eastAsia="Calibri" w:hAnsi="Cambria Math" w:cs="Calibri"/>
                  <w:sz w:val="24"/>
                  <w:szCs w:val="24"/>
                  <w:rPrChange w:id="138" w:author="MCCARTNEY, HUGO J. (Student)" w:date="2020-03-10T11:50:00Z">
                    <w:rPr/>
                  </w:rPrChange>
                </w:rPr>
                <m:t>T</m:t>
              </w:ins>
            </m:r>
          </m:e>
          <m:sub>
            <m:r>
              <w:ins w:id="139" w:author="MCCARTNEY, HUGO J. (Student)" w:date="2020-03-10T11:24:00Z">
                <w:rPr>
                  <w:rFonts w:ascii="Cambria Math" w:eastAsia="Calibri" w:hAnsi="Cambria Math" w:cs="Calibri"/>
                  <w:sz w:val="24"/>
                  <w:szCs w:val="24"/>
                  <w:rPrChange w:id="140" w:author="MCCARTNEY, HUGO J. (Student)" w:date="2020-03-10T11:50:00Z">
                    <w:rPr/>
                  </w:rPrChange>
                </w:rPr>
                <m:t>Total</m:t>
              </w:ins>
            </m:r>
          </m:sub>
        </m:sSub>
        <m:r>
          <w:ins w:id="141" w:author="MCCARTNEY, HUGO J. (Student)" w:date="2020-03-10T11:24:00Z">
            <w:rPr>
              <w:rFonts w:ascii="Cambria Math" w:eastAsia="Calibri" w:hAnsi="Cambria Math" w:cs="Calibri"/>
              <w:sz w:val="24"/>
              <w:szCs w:val="24"/>
              <w:rPrChange w:id="142" w:author="MCCARTNEY, HUGO J. (Student)" w:date="2020-03-10T11:50:00Z">
                <w:rPr/>
              </w:rPrChange>
            </w:rPr>
            <m:t>=405</m:t>
          </w:ins>
        </m:r>
        <m:r>
          <w:ins w:id="143" w:author="MCCARTNEY, HUGO J. (Student)" w:date="2020-03-10T11:24:00Z">
            <m:rPr>
              <m:sty m:val="p"/>
            </m:rPr>
            <w:rPr>
              <w:rFonts w:ascii="Cambria Math" w:eastAsia="Calibri" w:hAnsi="Cambria Math" w:cs="Calibri"/>
              <w:sz w:val="24"/>
              <w:szCs w:val="24"/>
              <w:rPrChange w:id="144" w:author="MCCARTNEY, HUGO J. (Student)" w:date="2020-03-10T11:50:00Z">
                <w:rPr/>
              </w:rPrChange>
            </w:rPr>
            <m:t>×</m:t>
          </w:ins>
        </m:r>
        <m:r>
          <w:ins w:id="145" w:author="MCCARTNEY, HUGO J. (Student)" w:date="2020-03-10T11:24:00Z">
            <w:rPr>
              <w:rFonts w:ascii="Cambria Math" w:eastAsia="Calibri" w:hAnsi="Cambria Math" w:cs="Calibri"/>
              <w:sz w:val="24"/>
              <w:szCs w:val="24"/>
              <w:rPrChange w:id="146" w:author="MCCARTNEY, HUGO J. (Student)" w:date="2020-03-10T11:50:00Z">
                <w:rPr/>
              </w:rPrChange>
            </w:rPr>
            <m:t>0.0035=14.2Nm</m:t>
          </w:ins>
        </m:r>
      </m:oMath>
    </w:p>
    <w:p w14:paraId="64CEFA83" w14:textId="0D025189" w:rsidR="00537B88" w:rsidRPr="001A2BD7" w:rsidRDefault="00936731">
      <w:pPr>
        <w:pStyle w:val="ListParagraph"/>
        <w:numPr>
          <w:ilvl w:val="0"/>
          <w:numId w:val="4"/>
        </w:numPr>
        <w:rPr>
          <w:ins w:id="147" w:author="MCCARTNEY, HUGO J. (Student)" w:date="2020-03-10T11:24:00Z"/>
          <w:rFonts w:ascii="Calibri" w:eastAsia="Calibri" w:hAnsi="Calibri" w:cs="Calibri"/>
          <w:sz w:val="24"/>
          <w:szCs w:val="24"/>
          <w:rPrChange w:id="148" w:author="MCCARTNEY, HUGO J. (Student)" w:date="2020-03-10T11:50:00Z">
            <w:rPr>
              <w:ins w:id="149" w:author="MCCARTNEY, HUGO J. (Student)" w:date="2020-03-10T11:24:00Z"/>
            </w:rPr>
          </w:rPrChange>
        </w:rPr>
        <w:pPrChange w:id="150" w:author="MCCARTNEY, HUGO J. (Student)" w:date="2020-03-10T11:54:00Z">
          <w:pPr/>
        </w:pPrChange>
      </w:pPr>
      <m:oMath>
        <m:sSub>
          <m:sSubPr>
            <m:ctrlPr>
              <w:ins w:id="151" w:author="MCCARTNEY, HUGO J. (Student)" w:date="2020-03-10T11:24:00Z">
                <w:rPr>
                  <w:rFonts w:ascii="Cambria Math" w:eastAsia="Calibri" w:hAnsi="Cambria Math" w:cs="Calibri"/>
                  <w:i/>
                  <w:sz w:val="24"/>
                  <w:szCs w:val="24"/>
                </w:rPr>
              </w:ins>
            </m:ctrlPr>
          </m:sSubPr>
          <m:e>
            <m:r>
              <w:ins w:id="152" w:author="MCCARTNEY, HUGO J. (Student)" w:date="2020-03-10T11:24:00Z">
                <m:rPr>
                  <m:scr m:val="script"/>
                </m:rPr>
                <w:rPr>
                  <w:rFonts w:ascii="Cambria Math" w:eastAsia="Calibri" w:hAnsi="Cambria Math" w:cs="Calibri"/>
                  <w:sz w:val="24"/>
                  <w:szCs w:val="24"/>
                  <w:rPrChange w:id="153" w:author="MCCARTNEY, HUGO J. (Student)" w:date="2020-03-10T11:50:00Z">
                    <w:rPr/>
                  </w:rPrChange>
                </w:rPr>
                <m:t>T</m:t>
              </w:ins>
            </m:r>
          </m:e>
          <m:sub>
            <m:r>
              <w:ins w:id="154" w:author="MCCARTNEY, HUGO J. (Student)" w:date="2020-03-10T11:24:00Z">
                <w:rPr>
                  <w:rFonts w:ascii="Cambria Math" w:eastAsia="Calibri" w:hAnsi="Cambria Math" w:cs="Calibri"/>
                  <w:sz w:val="24"/>
                  <w:szCs w:val="24"/>
                  <w:rPrChange w:id="155" w:author="MCCARTNEY, HUGO J. (Student)" w:date="2020-03-10T11:50:00Z">
                    <w:rPr/>
                  </w:rPrChange>
                </w:rPr>
                <m:t>Per Motor</m:t>
              </w:ins>
            </m:r>
          </m:sub>
        </m:sSub>
        <m:r>
          <w:ins w:id="156" w:author="MCCARTNEY, HUGO J. (Student)" w:date="2020-03-10T11:24:00Z">
            <w:rPr>
              <w:rFonts w:ascii="Cambria Math" w:eastAsia="Calibri" w:hAnsi="Cambria Math" w:cs="Calibri"/>
              <w:sz w:val="24"/>
              <w:szCs w:val="24"/>
              <w:rPrChange w:id="157" w:author="MCCARTNEY, HUGO J. (Student)" w:date="2020-03-10T11:50:00Z">
                <w:rPr/>
              </w:rPrChange>
            </w:rPr>
            <m:t>=</m:t>
          </w:ins>
        </m:r>
        <m:f>
          <m:fPr>
            <m:ctrlPr>
              <w:ins w:id="158" w:author="MCCARTNEY, HUGO J. (Student)" w:date="2020-03-10T11:24:00Z">
                <w:rPr>
                  <w:rFonts w:ascii="Cambria Math" w:eastAsia="Calibri" w:hAnsi="Cambria Math" w:cs="Calibri"/>
                  <w:sz w:val="24"/>
                  <w:szCs w:val="24"/>
                </w:rPr>
              </w:ins>
            </m:ctrlPr>
          </m:fPr>
          <m:num>
            <m:sSub>
              <m:sSubPr>
                <m:ctrlPr>
                  <w:ins w:id="159" w:author="MCCARTNEY, HUGO J. (Student)" w:date="2020-03-10T11:24:00Z">
                    <w:rPr>
                      <w:rFonts w:ascii="Cambria Math" w:eastAsia="Calibri" w:hAnsi="Cambria Math" w:cs="Calibri"/>
                      <w:i/>
                      <w:sz w:val="24"/>
                      <w:szCs w:val="24"/>
                    </w:rPr>
                  </w:ins>
                </m:ctrlPr>
              </m:sSubPr>
              <m:e>
                <m:r>
                  <w:ins w:id="160" w:author="MCCARTNEY, HUGO J. (Student)" w:date="2020-03-10T11:24:00Z">
                    <m:rPr>
                      <m:scr m:val="script"/>
                    </m:rPr>
                    <w:rPr>
                      <w:rFonts w:ascii="Cambria Math" w:eastAsia="Calibri" w:hAnsi="Cambria Math" w:cs="Calibri"/>
                      <w:sz w:val="24"/>
                      <w:szCs w:val="24"/>
                      <w:rPrChange w:id="161" w:author="MCCARTNEY, HUGO J. (Student)" w:date="2020-03-10T11:50:00Z">
                        <w:rPr/>
                      </w:rPrChange>
                    </w:rPr>
                    <m:t>T</m:t>
                  </w:ins>
                </m:r>
                <m:ctrlPr>
                  <w:ins w:id="162" w:author="MCCARTNEY, HUGO J. (Student)" w:date="2020-03-10T11:24:00Z">
                    <w:rPr>
                      <w:rFonts w:ascii="Cambria Math" w:eastAsia="Calibri" w:hAnsi="Cambria Math" w:cs="Calibri"/>
                      <w:sz w:val="24"/>
                      <w:szCs w:val="24"/>
                    </w:rPr>
                  </w:ins>
                </m:ctrlPr>
              </m:e>
              <m:sub>
                <m:r>
                  <w:ins w:id="163" w:author="MCCARTNEY, HUGO J. (Student)" w:date="2020-03-10T11:24:00Z">
                    <w:rPr>
                      <w:rFonts w:ascii="Cambria Math" w:eastAsia="Calibri" w:hAnsi="Cambria Math" w:cs="Calibri"/>
                      <w:sz w:val="24"/>
                      <w:szCs w:val="24"/>
                      <w:rPrChange w:id="164" w:author="MCCARTNEY, HUGO J. (Student)" w:date="2020-03-10T11:50:00Z">
                        <w:rPr/>
                      </w:rPrChange>
                    </w:rPr>
                    <m:t>Total</m:t>
                  </w:ins>
                </m:r>
              </m:sub>
            </m:sSub>
          </m:num>
          <m:den>
            <m:r>
              <w:ins w:id="165" w:author="MCCARTNEY, HUGO J. (Student)" w:date="2020-03-10T11:24:00Z">
                <w:rPr>
                  <w:rFonts w:ascii="Cambria Math" w:eastAsia="Calibri" w:hAnsi="Cambria Math" w:cs="Calibri"/>
                  <w:sz w:val="24"/>
                  <w:szCs w:val="24"/>
                  <w:rPrChange w:id="166" w:author="MCCARTNEY, HUGO J. (Student)" w:date="2020-03-10T11:50:00Z">
                    <w:rPr/>
                  </w:rPrChange>
                </w:rPr>
                <m:t>2</m:t>
              </w:ins>
            </m:r>
            <m:r>
              <w:ins w:id="167" w:author="MCCARTNEY, HUGO J. (Student)" w:date="2020-03-10T11:24:00Z">
                <m:rPr>
                  <m:sty m:val="p"/>
                </m:rPr>
                <w:rPr>
                  <w:rFonts w:ascii="Cambria Math" w:eastAsia="Calibri" w:hAnsi="Cambria Math" w:cs="Calibri"/>
                  <w:sz w:val="24"/>
                  <w:szCs w:val="24"/>
                  <w:rPrChange w:id="168" w:author="MCCARTNEY, HUGO J. (Student)" w:date="2020-03-10T11:50:00Z">
                    <w:rPr/>
                  </w:rPrChange>
                </w:rPr>
                <m:t>×</m:t>
              </w:ins>
            </m:r>
            <m:r>
              <w:ins w:id="169" w:author="MCCARTNEY, HUGO J. (Student)" w:date="2020-03-10T11:24:00Z">
                <w:rPr>
                  <w:rFonts w:ascii="Cambria Math" w:eastAsia="Calibri" w:hAnsi="Cambria Math" w:cs="Calibri"/>
                  <w:sz w:val="24"/>
                  <w:szCs w:val="24"/>
                  <w:rPrChange w:id="170" w:author="MCCARTNEY, HUGO J. (Student)" w:date="2020-03-10T11:50:00Z">
                    <w:rPr/>
                  </w:rPrChange>
                </w:rPr>
                <m:t>Gear Ratio</m:t>
              </w:ins>
            </m:r>
          </m:den>
        </m:f>
        <m:r>
          <w:ins w:id="171" w:author="MCCARTNEY, HUGO J. (Student)" w:date="2020-03-10T11:24:00Z">
            <m:rPr>
              <m:sty m:val="p"/>
            </m:rPr>
            <w:rPr>
              <w:rFonts w:ascii="Cambria Math" w:eastAsia="Calibri" w:hAnsi="Cambria Math" w:cs="Calibri"/>
              <w:sz w:val="24"/>
              <w:szCs w:val="24"/>
              <w:rPrChange w:id="172" w:author="MCCARTNEY, HUGO J. (Student)" w:date="2020-03-10T11:50:00Z">
                <w:rPr/>
              </w:rPrChange>
            </w:rPr>
            <m:t>= 3.15Nm</m:t>
          </w:ins>
        </m:r>
      </m:oMath>
    </w:p>
    <w:p w14:paraId="0D96844F" w14:textId="28F858E1" w:rsidR="001A2BD7" w:rsidRPr="001A2BD7" w:rsidRDefault="00537B88">
      <w:pPr>
        <w:pStyle w:val="ListParagraph"/>
        <w:numPr>
          <w:ilvl w:val="0"/>
          <w:numId w:val="4"/>
        </w:numPr>
        <w:rPr>
          <w:ins w:id="173" w:author="MCCARTNEY, HUGO J. (Student)" w:date="2020-03-10T11:24:00Z"/>
          <w:rFonts w:ascii="Calibri" w:eastAsia="Calibri" w:hAnsi="Calibri" w:cs="Calibri"/>
          <w:sz w:val="24"/>
          <w:szCs w:val="24"/>
          <w:rPrChange w:id="174" w:author="MCCARTNEY, HUGO J. (Student)" w:date="2020-03-10T11:51:00Z">
            <w:rPr>
              <w:ins w:id="175" w:author="MCCARTNEY, HUGO J. (Student)" w:date="2020-03-10T11:24:00Z"/>
              <w:vertAlign w:val="superscript"/>
            </w:rPr>
          </w:rPrChange>
        </w:rPr>
        <w:pPrChange w:id="176" w:author="MCCARTNEY, HUGO J. (Student)" w:date="2020-03-10T11:54:00Z">
          <w:pPr/>
        </w:pPrChange>
      </w:pPr>
      <m:oMath>
        <m:r>
          <w:ins w:id="177" w:author="MCCARTNEY, HUGO J. (Student)" w:date="2020-03-10T11:24:00Z">
            <m:rPr>
              <m:sty m:val="p"/>
            </m:rPr>
            <w:rPr>
              <w:rFonts w:ascii="Cambria Math" w:eastAsia="Calibri" w:hAnsi="Cambria Math" w:cs="Calibri"/>
              <w:sz w:val="24"/>
              <w:szCs w:val="24"/>
              <w:rPrChange w:id="178" w:author="MCCARTNEY, HUGO J. (Student)" w:date="2020-03-10T11:50:00Z">
                <w:rPr/>
              </w:rPrChange>
            </w:rPr>
            <m:t>ω</m:t>
          </w:ins>
        </m:r>
        <m:r>
          <w:ins w:id="179" w:author="MCCARTNEY, HUGO J. (Student)" w:date="2020-03-10T11:24:00Z">
            <w:rPr>
              <w:rFonts w:ascii="Cambria Math" w:eastAsia="Calibri" w:hAnsi="Cambria Math" w:cs="Calibri"/>
              <w:sz w:val="24"/>
              <w:szCs w:val="24"/>
              <w:rPrChange w:id="180" w:author="MCCARTNEY, HUGO J. (Student)" w:date="2020-03-10T11:50:00Z">
                <w:rPr/>
              </w:rPrChange>
            </w:rPr>
            <m:t>=</m:t>
          </w:ins>
        </m:r>
        <m:f>
          <m:fPr>
            <m:ctrlPr>
              <w:ins w:id="181" w:author="MCCARTNEY, HUGO J. (Student)" w:date="2020-03-10T11:24:00Z">
                <w:rPr>
                  <w:rFonts w:ascii="Cambria Math" w:eastAsia="Calibri" w:hAnsi="Cambria Math" w:cs="Calibri"/>
                  <w:sz w:val="24"/>
                  <w:szCs w:val="24"/>
                </w:rPr>
              </w:ins>
            </m:ctrlPr>
          </m:fPr>
          <m:num>
            <m:r>
              <w:ins w:id="182" w:author="MCCARTNEY, HUGO J. (Student)" w:date="2020-03-10T11:24:00Z">
                <m:rPr>
                  <m:sty m:val="p"/>
                </m:rPr>
                <w:rPr>
                  <w:rFonts w:ascii="Cambria Math" w:eastAsia="Calibri" w:hAnsi="Cambria Math" w:cs="Calibri"/>
                  <w:sz w:val="24"/>
                  <w:szCs w:val="24"/>
                  <w:rPrChange w:id="183" w:author="MCCARTNEY, HUGO J. (Student)" w:date="2020-03-10T11:50:00Z">
                    <w:rPr/>
                  </w:rPrChange>
                </w:rPr>
                <m:t>v</m:t>
              </w:ins>
            </m:r>
          </m:num>
          <m:den>
            <m:r>
              <w:ins w:id="184" w:author="MCCARTNEY, HUGO J. (Student)" w:date="2020-03-10T11:24:00Z">
                <m:rPr>
                  <m:sty m:val="p"/>
                </m:rPr>
                <w:rPr>
                  <w:rFonts w:ascii="Cambria Math" w:eastAsia="Calibri" w:hAnsi="Cambria Math" w:cs="Calibri"/>
                  <w:sz w:val="24"/>
                  <w:szCs w:val="24"/>
                  <w:rPrChange w:id="185" w:author="MCCARTNEY, HUGO J. (Student)" w:date="2020-03-10T11:50:00Z">
                    <w:rPr/>
                  </w:rPrChange>
                </w:rPr>
                <m:t>r</m:t>
              </w:ins>
            </m:r>
          </m:den>
        </m:f>
        <m:r>
          <w:ins w:id="186" w:author="MCCARTNEY, HUGO J. (Student)" w:date="2020-03-10T11:24:00Z">
            <w:rPr>
              <w:rFonts w:ascii="Cambria Math" w:eastAsia="Calibri" w:hAnsi="Cambria Math" w:cs="Calibri"/>
              <w:sz w:val="24"/>
              <w:szCs w:val="24"/>
              <w:rPrChange w:id="187" w:author="MCCARTNEY, HUGO J. (Student)" w:date="2020-03-10T11:50:00Z">
                <w:rPr/>
              </w:rPrChange>
            </w:rPr>
            <m:t> =286</m:t>
          </w:ins>
        </m:r>
        <m:r>
          <w:ins w:id="188" w:author="MCCARTNEY, HUGO J. (Student)" w:date="2020-03-10T11:24:00Z">
            <m:rPr>
              <m:sty m:val="p"/>
            </m:rPr>
            <w:rPr>
              <w:rFonts w:ascii="Cambria Math" w:eastAsia="Calibri" w:hAnsi="Cambria Math" w:cs="Calibri"/>
              <w:sz w:val="24"/>
              <w:szCs w:val="24"/>
              <w:rPrChange w:id="189" w:author="MCCARTNEY, HUGO J. (Student)" w:date="2020-03-10T11:50:00Z">
                <w:rPr/>
              </w:rPrChange>
            </w:rPr>
            <m:t>rad</m:t>
          </w:ins>
        </m:r>
        <m:sSup>
          <m:sSupPr>
            <m:ctrlPr>
              <w:ins w:id="190" w:author="MCCARTNEY, HUGO J. (Student)" w:date="2020-03-10T11:24:00Z">
                <w:rPr>
                  <w:rFonts w:ascii="Cambria Math" w:eastAsia="Calibri" w:hAnsi="Cambria Math" w:cs="Calibri"/>
                  <w:i/>
                  <w:sz w:val="24"/>
                  <w:szCs w:val="24"/>
                </w:rPr>
              </w:ins>
            </m:ctrlPr>
          </m:sSupPr>
          <m:e>
            <m:r>
              <w:ins w:id="191" w:author="MCCARTNEY, HUGO J. (Student)" w:date="2020-03-10T11:24:00Z">
                <w:rPr>
                  <w:rFonts w:ascii="Cambria Math" w:eastAsia="Calibri" w:hAnsi="Cambria Math" w:cs="Calibri"/>
                  <w:sz w:val="24"/>
                  <w:szCs w:val="24"/>
                  <w:rPrChange w:id="192" w:author="MCCARTNEY, HUGO J. (Student)" w:date="2020-03-10T11:50:00Z">
                    <w:rPr/>
                  </w:rPrChange>
                </w:rPr>
                <m:t>s</m:t>
              </w:ins>
            </m:r>
          </m:e>
          <m:sup>
            <m:r>
              <w:ins w:id="193" w:author="MCCARTNEY, HUGO J. (Student)" w:date="2020-03-10T11:24:00Z">
                <w:rPr>
                  <w:rFonts w:ascii="Cambria Math" w:eastAsia="Calibri" w:hAnsi="Cambria Math" w:cs="Calibri"/>
                  <w:sz w:val="24"/>
                  <w:szCs w:val="24"/>
                  <w:rPrChange w:id="194" w:author="MCCARTNEY, HUGO J. (Student)" w:date="2020-03-10T11:50:00Z">
                    <w:rPr/>
                  </w:rPrChange>
                </w:rPr>
                <m:t>-1</m:t>
              </w:ins>
            </m:r>
          </m:sup>
        </m:sSup>
      </m:oMath>
    </w:p>
    <w:p w14:paraId="4252111F" w14:textId="31C8B3E2" w:rsidR="00537B88" w:rsidRPr="001A2BD7" w:rsidRDefault="00537B88">
      <w:pPr>
        <w:pStyle w:val="ListParagraph"/>
        <w:numPr>
          <w:ilvl w:val="0"/>
          <w:numId w:val="4"/>
        </w:numPr>
        <w:rPr>
          <w:ins w:id="195" w:author="MCCARTNEY, HUGO J. (Student)" w:date="2020-03-10T11:23:00Z"/>
          <w:rFonts w:ascii="Calibri" w:eastAsia="Calibri" w:hAnsi="Calibri" w:cs="Calibri"/>
          <w:sz w:val="24"/>
          <w:szCs w:val="24"/>
          <w:rPrChange w:id="196" w:author="MCCARTNEY, HUGO J. (Student)" w:date="2020-03-10T11:50:00Z">
            <w:rPr>
              <w:ins w:id="197" w:author="MCCARTNEY, HUGO J. (Student)" w:date="2020-03-10T11:23:00Z"/>
              <w:rFonts w:ascii="Calibri" w:eastAsia="Calibri" w:hAnsi="Calibri" w:cs="Calibri"/>
              <w:sz w:val="22"/>
              <w:szCs w:val="22"/>
            </w:rPr>
          </w:rPrChange>
        </w:rPr>
        <w:pPrChange w:id="198" w:author="MCCARTNEY, HUGO J. (Student)" w:date="2020-03-10T11:54:00Z">
          <w:pPr/>
        </w:pPrChange>
      </w:pPr>
      <m:oMath>
        <m:r>
          <w:ins w:id="199" w:author="MCCARTNEY, HUGO J. (Student)" w:date="2020-03-10T11:24:00Z">
            <m:rPr>
              <m:sty m:val="p"/>
            </m:rPr>
            <w:rPr>
              <w:rFonts w:ascii="Cambria Math" w:eastAsia="Calibri" w:hAnsi="Cambria Math" w:cs="Calibri"/>
              <w:sz w:val="24"/>
              <w:szCs w:val="24"/>
              <w:rPrChange w:id="200" w:author="MCCARTNEY, HUGO J. (Student)" w:date="2020-03-10T11:50:00Z">
                <w:rPr/>
              </w:rPrChange>
            </w:rPr>
            <m:t>P</m:t>
          </w:ins>
        </m:r>
        <m:r>
          <w:ins w:id="201" w:author="MCCARTNEY, HUGO J. (Student)" w:date="2020-03-10T11:24:00Z">
            <w:rPr>
              <w:rFonts w:ascii="Cambria Math" w:eastAsia="Calibri" w:hAnsi="Cambria Math" w:cs="Calibri"/>
              <w:sz w:val="24"/>
              <w:szCs w:val="24"/>
              <w:rPrChange w:id="202" w:author="MCCARTNEY, HUGO J. (Student)" w:date="2020-03-10T11:50:00Z">
                <w:rPr/>
              </w:rPrChange>
            </w:rPr>
            <m:t>=</m:t>
          </w:ins>
        </m:r>
        <m:f>
          <m:fPr>
            <m:ctrlPr>
              <w:ins w:id="203" w:author="MCCARTNEY, HUGO J. (Student)" w:date="2020-03-10T11:24:00Z">
                <w:rPr>
                  <w:rFonts w:ascii="Cambria Math" w:eastAsia="Calibri" w:hAnsi="Cambria Math" w:cs="Calibri"/>
                  <w:sz w:val="24"/>
                  <w:szCs w:val="24"/>
                </w:rPr>
              </w:ins>
            </m:ctrlPr>
          </m:fPr>
          <m:num>
            <m:sSub>
              <m:sSubPr>
                <m:ctrlPr>
                  <w:ins w:id="204" w:author="MCCARTNEY, HUGO J. (Student)" w:date="2020-03-10T11:41:00Z">
                    <w:rPr>
                      <w:rFonts w:ascii="Cambria Math" w:eastAsia="Calibri" w:hAnsi="Cambria Math" w:cs="Calibri"/>
                      <w:sz w:val="24"/>
                      <w:szCs w:val="24"/>
                    </w:rPr>
                  </w:ins>
                </m:ctrlPr>
              </m:sSubPr>
              <m:e>
                <m:r>
                  <w:ins w:id="205" w:author="MCCARTNEY, HUGO J. (Student)" w:date="2020-03-10T11:41:00Z">
                    <m:rPr>
                      <m:scr m:val="script"/>
                      <m:sty m:val="p"/>
                    </m:rPr>
                    <w:rPr>
                      <w:rFonts w:ascii="Cambria Math" w:eastAsia="Calibri" w:hAnsi="Cambria Math" w:cs="Calibri"/>
                      <w:sz w:val="24"/>
                      <w:szCs w:val="24"/>
                      <w:rPrChange w:id="206" w:author="MCCARTNEY, HUGO J. (Student)" w:date="2020-03-10T11:50:00Z">
                        <w:rPr/>
                      </w:rPrChange>
                    </w:rPr>
                    <m:t>T</m:t>
                  </w:ins>
                </m:r>
              </m:e>
              <m:sub>
                <m:r>
                  <w:ins w:id="207" w:author="MCCARTNEY, HUGO J. (Student)" w:date="2020-03-10T11:41:00Z">
                    <w:rPr>
                      <w:rFonts w:ascii="Cambria Math" w:eastAsia="Calibri" w:hAnsi="Cambria Math" w:cs="Calibri"/>
                      <w:sz w:val="24"/>
                      <w:szCs w:val="24"/>
                      <w:rPrChange w:id="208" w:author="MCCARTNEY, HUGO J. (Student)" w:date="2020-03-10T11:50:00Z">
                        <w:rPr/>
                      </w:rPrChange>
                    </w:rPr>
                    <m:t>Total</m:t>
                  </w:ins>
                </m:r>
              </m:sub>
            </m:sSub>
            <m:r>
              <w:ins w:id="209" w:author="MCCARTNEY, HUGO J. (Student)" w:date="2020-03-10T11:24:00Z">
                <m:rPr>
                  <m:sty m:val="p"/>
                </m:rPr>
                <w:rPr>
                  <w:rFonts w:ascii="Cambria Math" w:eastAsia="Calibri" w:hAnsi="Cambria Math" w:cs="Calibri"/>
                  <w:sz w:val="24"/>
                  <w:szCs w:val="24"/>
                  <w:rPrChange w:id="210" w:author="MCCARTNEY, HUGO J. (Student)" w:date="2020-03-10T11:50:00Z">
                    <w:rPr/>
                  </w:rPrChange>
                </w:rPr>
                <m:t>×ω</m:t>
              </w:ins>
            </m:r>
          </m:num>
          <m:den>
            <m:r>
              <w:ins w:id="211" w:author="MCCARTNEY, HUGO J. (Student)" w:date="2020-03-10T11:24:00Z">
                <m:rPr>
                  <m:sty m:val="p"/>
                </m:rPr>
                <w:rPr>
                  <w:rFonts w:ascii="Cambria Math" w:eastAsia="Calibri" w:hAnsi="Cambria Math" w:cs="Calibri"/>
                  <w:sz w:val="24"/>
                  <w:szCs w:val="24"/>
                  <w:rPrChange w:id="212" w:author="MCCARTNEY, HUGO J. (Student)" w:date="2020-03-10T11:50:00Z">
                    <w:rPr/>
                  </w:rPrChange>
                </w:rPr>
                <m:t>η</m:t>
              </w:ins>
            </m:r>
          </m:den>
        </m:f>
        <m:r>
          <w:ins w:id="213" w:author="MCCARTNEY, HUGO J. (Student)" w:date="2020-03-10T11:24:00Z">
            <m:rPr>
              <m:sty m:val="p"/>
            </m:rPr>
            <w:rPr>
              <w:rFonts w:ascii="Cambria Math" w:eastAsia="Calibri" w:hAnsi="Cambria Math" w:cs="Calibri"/>
              <w:sz w:val="24"/>
              <w:szCs w:val="24"/>
              <w:rPrChange w:id="214" w:author="MCCARTNEY, HUGO J. (Student)" w:date="2020-03-10T11:50:00Z">
                <w:rPr/>
              </w:rPrChange>
            </w:rPr>
            <m:t>= 5000</m:t>
          </w:ins>
        </m:r>
        <m:r>
          <w:ins w:id="215" w:author="MCCARTNEY, HUGO J. (Student)" w:date="2020-03-10T11:41:00Z">
            <m:rPr>
              <m:sty m:val="p"/>
            </m:rPr>
            <w:rPr>
              <w:rFonts w:ascii="Cambria Math" w:eastAsia="Calibri" w:hAnsi="Cambria Math" w:cs="Calibri"/>
              <w:sz w:val="24"/>
              <w:szCs w:val="24"/>
              <w:rPrChange w:id="216" w:author="MCCARTNEY, HUGO J. (Student)" w:date="2020-03-10T11:50:00Z">
                <w:rPr/>
              </w:rPrChange>
            </w:rPr>
            <m:t>W</m:t>
          </w:ins>
        </m:r>
      </m:oMath>
    </w:p>
    <w:p w14:paraId="7E08A63E" w14:textId="77777777" w:rsidR="00537B88" w:rsidRPr="001625E2" w:rsidRDefault="00537B88" w:rsidP="00FC241C">
      <w:pPr>
        <w:rPr>
          <w:moveTo w:id="217" w:author="MCCARTNEY, HUGO J. (Student)" w:date="2020-03-09T21:01:00Z"/>
          <w:rFonts w:ascii="Calibri" w:eastAsia="Calibri" w:hAnsi="Calibri" w:cs="Calibri"/>
          <w:sz w:val="22"/>
          <w:szCs w:val="22"/>
        </w:rPr>
      </w:pPr>
    </w:p>
    <w:p w14:paraId="5CBB0946" w14:textId="77777777" w:rsidR="00FC241C" w:rsidRPr="001625E2" w:rsidRDefault="00FC241C" w:rsidP="00FC241C">
      <w:pPr>
        <w:rPr>
          <w:moveTo w:id="218" w:author="MCCARTNEY, HUGO J. (Student)" w:date="2020-03-09T21:01:00Z"/>
          <w:rFonts w:ascii="Calibri" w:eastAsia="Calibri" w:hAnsi="Calibri" w:cs="Calibri"/>
          <w:sz w:val="22"/>
          <w:szCs w:val="22"/>
        </w:rPr>
      </w:pPr>
      <w:moveTo w:id="219" w:author="MCCARTNEY, HUGO J. (Student)" w:date="2020-03-09T21:01:00Z">
        <w:r w:rsidRPr="001625E2">
          <w:rPr>
            <w:rFonts w:ascii="Calibri" w:eastAsia="Calibri" w:hAnsi="Calibri" w:cs="Calibri"/>
            <w:sz w:val="22"/>
            <w:szCs w:val="22"/>
          </w:rPr>
          <w:t>MOTOR FAMILY</w:t>
        </w:r>
      </w:moveTo>
    </w:p>
    <w:p w14:paraId="0E5FAB68" w14:textId="36FD3CFF" w:rsidR="00FC241C" w:rsidRPr="001625E2" w:rsidRDefault="00FC241C" w:rsidP="00FC241C">
      <w:pPr>
        <w:rPr>
          <w:moveTo w:id="220" w:author="MCCARTNEY, HUGO J. (Student)" w:date="2020-03-09T21:01:00Z"/>
          <w:rFonts w:ascii="Calibri" w:eastAsia="Calibri" w:hAnsi="Calibri" w:cs="Calibri"/>
          <w:sz w:val="22"/>
          <w:szCs w:val="22"/>
        </w:rPr>
      </w:pPr>
      <w:moveTo w:id="221" w:author="MCCARTNEY, HUGO J. (Student)" w:date="2020-03-09T21:01:00Z">
        <w:del w:id="222" w:author="MCCARTNEY, HUGO J. (Student)" w:date="2020-03-09T21:25:00Z">
          <w:r w:rsidRPr="001625E2" w:rsidDel="006317C5">
            <w:rPr>
              <w:rFonts w:ascii="Calibri" w:eastAsia="Calibri" w:hAnsi="Calibri" w:cs="Calibri"/>
              <w:sz w:val="22"/>
              <w:szCs w:val="22"/>
            </w:rPr>
            <w:delText>The choice of motor family is</w:delText>
          </w:r>
        </w:del>
      </w:moveTo>
      <w:ins w:id="223" w:author="MCCARTNEY, HUGO J. (Student)" w:date="2020-03-09T21:25:00Z">
        <w:r w:rsidR="006317C5">
          <w:rPr>
            <w:rFonts w:ascii="Calibri" w:eastAsia="Calibri" w:hAnsi="Calibri" w:cs="Calibri"/>
            <w:sz w:val="22"/>
            <w:szCs w:val="22"/>
          </w:rPr>
          <w:t>The decision process for selecting the motor type</w:t>
        </w:r>
      </w:ins>
      <w:ins w:id="224" w:author="MCCARTNEY, HUGO J. (Student)" w:date="2020-03-09T21:26:00Z">
        <w:r w:rsidR="006317C5">
          <w:rPr>
            <w:rFonts w:ascii="Calibri" w:eastAsia="Calibri" w:hAnsi="Calibri" w:cs="Calibri"/>
            <w:sz w:val="22"/>
            <w:szCs w:val="22"/>
          </w:rPr>
          <w:t xml:space="preserve"> is</w:t>
        </w:r>
      </w:ins>
      <w:moveTo w:id="225" w:author="MCCARTNEY, HUGO J. (Student)" w:date="2020-03-09T21:01:00Z">
        <w:r w:rsidRPr="001625E2">
          <w:rPr>
            <w:rFonts w:ascii="Calibri" w:eastAsia="Calibri" w:hAnsi="Calibri" w:cs="Calibri"/>
            <w:sz w:val="22"/>
            <w:szCs w:val="22"/>
          </w:rPr>
          <w:t xml:space="preserve"> summarised in matrix xx, </w:t>
        </w:r>
      </w:moveTo>
      <w:ins w:id="226" w:author="MCCARTNEY, HUGO J. (Student)" w:date="2020-03-09T21:26:00Z">
        <w:r w:rsidR="006317C5">
          <w:rPr>
            <w:rFonts w:ascii="Calibri" w:eastAsia="Calibri" w:hAnsi="Calibri" w:cs="Calibri"/>
            <w:sz w:val="22"/>
            <w:szCs w:val="22"/>
          </w:rPr>
          <w:t xml:space="preserve">The </w:t>
        </w:r>
      </w:ins>
      <w:moveTo w:id="227" w:author="MCCARTNEY, HUGO J. (Student)" w:date="2020-03-09T21:01:00Z">
        <w:del w:id="228" w:author="MCCARTNEY, HUGO J. (Student)" w:date="2020-03-09T21:26:00Z">
          <w:r w:rsidRPr="001625E2" w:rsidDel="006317C5">
            <w:rPr>
              <w:rFonts w:ascii="Calibri" w:eastAsia="Calibri" w:hAnsi="Calibri" w:cs="Calibri"/>
              <w:sz w:val="22"/>
              <w:szCs w:val="22"/>
            </w:rPr>
            <w:delText>the</w:delText>
          </w:r>
        </w:del>
        <w:del w:id="229" w:author="MCCARTNEY, HUGO J. (Student)" w:date="2020-03-10T11:20:00Z">
          <w:r w:rsidRPr="001625E2" w:rsidDel="00537B88">
            <w:rPr>
              <w:rFonts w:ascii="Calibri" w:eastAsia="Calibri" w:hAnsi="Calibri" w:cs="Calibri"/>
              <w:sz w:val="22"/>
              <w:szCs w:val="22"/>
            </w:rPr>
            <w:delText xml:space="preserve"> </w:delText>
          </w:r>
        </w:del>
        <w:r w:rsidRPr="001625E2">
          <w:rPr>
            <w:rFonts w:ascii="Calibri" w:eastAsia="Calibri" w:hAnsi="Calibri" w:cs="Calibri"/>
            <w:sz w:val="22"/>
            <w:szCs w:val="22"/>
          </w:rPr>
          <w:t xml:space="preserve">most suitable type </w:t>
        </w:r>
        <w:del w:id="230" w:author="MCCARTNEY, HUGO J. (Student)" w:date="2020-03-10T11:20:00Z">
          <w:r w:rsidRPr="001625E2" w:rsidDel="00537B88">
            <w:rPr>
              <w:rFonts w:ascii="Calibri" w:eastAsia="Calibri" w:hAnsi="Calibri" w:cs="Calibri"/>
              <w:sz w:val="22"/>
              <w:szCs w:val="22"/>
            </w:rPr>
            <w:delText xml:space="preserve">of motor </w:delText>
          </w:r>
        </w:del>
      </w:moveTo>
      <w:ins w:id="231" w:author="MCCARTNEY, HUGO J. (Student)" w:date="2020-03-09T21:26:00Z">
        <w:r w:rsidR="006317C5">
          <w:rPr>
            <w:rFonts w:ascii="Calibri" w:eastAsia="Calibri" w:hAnsi="Calibri" w:cs="Calibri"/>
            <w:sz w:val="22"/>
            <w:szCs w:val="22"/>
          </w:rPr>
          <w:t>was determined to be</w:t>
        </w:r>
      </w:ins>
      <w:moveTo w:id="232" w:author="MCCARTNEY, HUGO J. (Student)" w:date="2020-03-09T21:01:00Z">
        <w:del w:id="233" w:author="MCCARTNEY, HUGO J. (Student)" w:date="2020-03-09T21:26:00Z">
          <w:r w:rsidRPr="001625E2" w:rsidDel="006317C5">
            <w:rPr>
              <w:rFonts w:ascii="Calibri" w:eastAsia="Calibri" w:hAnsi="Calibri" w:cs="Calibri"/>
              <w:sz w:val="22"/>
              <w:szCs w:val="22"/>
            </w:rPr>
            <w:delText>is</w:delText>
          </w:r>
        </w:del>
        <w:r w:rsidRPr="001625E2">
          <w:rPr>
            <w:rFonts w:ascii="Calibri" w:eastAsia="Calibri" w:hAnsi="Calibri" w:cs="Calibri"/>
            <w:sz w:val="22"/>
            <w:szCs w:val="22"/>
          </w:rPr>
          <w:t xml:space="preserve"> the brushless DC or BLDC motor </w:t>
        </w:r>
      </w:moveTo>
      <w:ins w:id="234" w:author="MCCARTNEY, HUGO J. (Student)" w:date="2020-03-09T21:27:00Z">
        <w:r w:rsidR="006317C5">
          <w:rPr>
            <w:rFonts w:ascii="Calibri" w:eastAsia="Calibri" w:hAnsi="Calibri" w:cs="Calibri"/>
            <w:sz w:val="22"/>
            <w:szCs w:val="22"/>
          </w:rPr>
          <w:t xml:space="preserve">: such </w:t>
        </w:r>
      </w:ins>
      <w:moveTo w:id="235" w:author="MCCARTNEY, HUGO J. (Student)" w:date="2020-03-09T21:01:00Z">
        <w:del w:id="236" w:author="MCCARTNEY, HUGO J. (Student)" w:date="2020-03-09T21:27:00Z">
          <w:r w:rsidRPr="001625E2" w:rsidDel="006317C5">
            <w:rPr>
              <w:rFonts w:ascii="Calibri" w:eastAsia="Calibri" w:hAnsi="Calibri" w:cs="Calibri"/>
              <w:sz w:val="22"/>
              <w:szCs w:val="22"/>
            </w:rPr>
            <w:delText>as due to the fact these</w:delText>
          </w:r>
        </w:del>
        <w:del w:id="237" w:author="MCCARTNEY, HUGO J. (Student)" w:date="2020-03-10T11:20:00Z">
          <w:r w:rsidRPr="001625E2" w:rsidDel="00537B88">
            <w:rPr>
              <w:rFonts w:ascii="Calibri" w:eastAsia="Calibri" w:hAnsi="Calibri" w:cs="Calibri"/>
              <w:sz w:val="22"/>
              <w:szCs w:val="22"/>
            </w:rPr>
            <w:delText xml:space="preserve"> </w:delText>
          </w:r>
        </w:del>
        <w:r w:rsidRPr="001625E2">
          <w:rPr>
            <w:rFonts w:ascii="Calibri" w:eastAsia="Calibri" w:hAnsi="Calibri" w:cs="Calibri"/>
            <w:sz w:val="22"/>
            <w:szCs w:val="22"/>
          </w:rPr>
          <w:t>motors have low friction</w:t>
        </w:r>
      </w:moveTo>
      <w:ins w:id="238" w:author="MCCARTNEY, HUGO J. (Student)" w:date="2020-03-09T21:27:00Z">
        <w:r w:rsidR="006317C5">
          <w:rPr>
            <w:rFonts w:ascii="Calibri" w:eastAsia="Calibri" w:hAnsi="Calibri" w:cs="Calibri"/>
            <w:sz w:val="22"/>
            <w:szCs w:val="22"/>
          </w:rPr>
          <w:t xml:space="preserve"> in</w:t>
        </w:r>
      </w:ins>
      <w:moveTo w:id="239" w:author="MCCARTNEY, HUGO J. (Student)" w:date="2020-03-09T21:01:00Z">
        <w:r w:rsidRPr="001625E2">
          <w:rPr>
            <w:rFonts w:ascii="Calibri" w:eastAsia="Calibri" w:hAnsi="Calibri" w:cs="Calibri"/>
            <w:sz w:val="22"/>
            <w:szCs w:val="22"/>
          </w:rPr>
          <w:t xml:space="preserve"> operation due to not having brushes, </w:t>
        </w:r>
        <w:del w:id="240" w:author="MCCARTNEY, HUGO J. (Student)" w:date="2020-03-09T21:27:00Z">
          <w:r w:rsidRPr="001625E2" w:rsidDel="006317C5">
            <w:rPr>
              <w:rFonts w:ascii="Calibri" w:eastAsia="Calibri" w:hAnsi="Calibri" w:cs="Calibri"/>
              <w:sz w:val="22"/>
              <w:szCs w:val="22"/>
            </w:rPr>
            <w:delText xml:space="preserve">they </w:delText>
          </w:r>
        </w:del>
        <w:r w:rsidRPr="001625E2">
          <w:rPr>
            <w:rFonts w:ascii="Calibri" w:eastAsia="Calibri" w:hAnsi="Calibri" w:cs="Calibri"/>
            <w:sz w:val="22"/>
            <w:szCs w:val="22"/>
          </w:rPr>
          <w:t xml:space="preserve">have high efficiencies, are quiet and have long lifespans with little or no maintenance. Furthermore, they </w:t>
        </w:r>
      </w:moveTo>
      <w:ins w:id="241" w:author="MCCARTNEY, HUGO J. (Student)" w:date="2020-03-09T21:28:00Z">
        <w:r w:rsidR="006317C5">
          <w:rPr>
            <w:rFonts w:ascii="Calibri" w:eastAsia="Calibri" w:hAnsi="Calibri" w:cs="Calibri"/>
            <w:sz w:val="22"/>
            <w:szCs w:val="22"/>
          </w:rPr>
          <w:t>possess</w:t>
        </w:r>
      </w:ins>
      <w:moveTo w:id="242" w:author="MCCARTNEY, HUGO J. (Student)" w:date="2020-03-09T21:01:00Z">
        <w:del w:id="243" w:author="MCCARTNEY, HUGO J. (Student)" w:date="2020-03-09T21:28:00Z">
          <w:r w:rsidRPr="001625E2" w:rsidDel="006317C5">
            <w:rPr>
              <w:rFonts w:ascii="Calibri" w:eastAsia="Calibri" w:hAnsi="Calibri" w:cs="Calibri"/>
              <w:sz w:val="22"/>
              <w:szCs w:val="22"/>
            </w:rPr>
            <w:delText>have</w:delText>
          </w:r>
        </w:del>
        <w:r w:rsidRPr="001625E2">
          <w:rPr>
            <w:rFonts w:ascii="Calibri" w:eastAsia="Calibri" w:hAnsi="Calibri" w:cs="Calibri"/>
            <w:sz w:val="22"/>
            <w:szCs w:val="22"/>
          </w:rPr>
          <w:t xml:space="preserve"> excellent power to weight ratios</w:t>
        </w:r>
      </w:moveTo>
      <w:ins w:id="244" w:author="MCCARTNEY, HUGO J. (Student)" w:date="2020-03-09T21:28:00Z">
        <w:r w:rsidR="006317C5">
          <w:rPr>
            <w:rFonts w:ascii="Calibri" w:eastAsia="Calibri" w:hAnsi="Calibri" w:cs="Calibri"/>
            <w:sz w:val="22"/>
            <w:szCs w:val="22"/>
          </w:rPr>
          <w:t>,</w:t>
        </w:r>
      </w:ins>
      <w:moveTo w:id="245" w:author="MCCARTNEY, HUGO J. (Student)" w:date="2020-03-09T21:01:00Z">
        <w:del w:id="246" w:author="MCCARTNEY, HUGO J. (Student)" w:date="2020-03-09T21:28:00Z">
          <w:r w:rsidRPr="001625E2" w:rsidDel="006317C5">
            <w:rPr>
              <w:rFonts w:ascii="Calibri" w:eastAsia="Calibri" w:hAnsi="Calibri" w:cs="Calibri"/>
              <w:sz w:val="22"/>
              <w:szCs w:val="22"/>
            </w:rPr>
            <w:delText>;</w:delText>
          </w:r>
        </w:del>
        <w:r w:rsidRPr="001625E2">
          <w:rPr>
            <w:rFonts w:ascii="Calibri" w:eastAsia="Calibri" w:hAnsi="Calibri" w:cs="Calibri"/>
            <w:sz w:val="22"/>
            <w:szCs w:val="22"/>
          </w:rPr>
          <w:t xml:space="preserve"> partly </w:t>
        </w:r>
        <w:del w:id="247" w:author="MCCARTNEY, HUGO J. (Student)" w:date="2020-03-09T21:28:00Z">
          <w:r w:rsidRPr="001625E2" w:rsidDel="006317C5">
            <w:rPr>
              <w:rFonts w:ascii="Calibri" w:eastAsia="Calibri" w:hAnsi="Calibri" w:cs="Calibri"/>
              <w:sz w:val="22"/>
              <w:szCs w:val="22"/>
            </w:rPr>
            <w:delText>as they don’t</w:delText>
          </w:r>
        </w:del>
      </w:moveTo>
      <w:ins w:id="248" w:author="MCCARTNEY, HUGO J. (Student)" w:date="2020-03-09T21:28:00Z">
        <w:r w:rsidR="006317C5">
          <w:rPr>
            <w:rFonts w:ascii="Calibri" w:eastAsia="Calibri" w:hAnsi="Calibri" w:cs="Calibri"/>
            <w:sz w:val="22"/>
            <w:szCs w:val="22"/>
          </w:rPr>
          <w:t>due to not</w:t>
        </w:r>
      </w:ins>
      <w:moveTo w:id="249" w:author="MCCARTNEY, HUGO J. (Student)" w:date="2020-03-09T21:01:00Z">
        <w:r w:rsidRPr="001625E2">
          <w:rPr>
            <w:rFonts w:ascii="Calibri" w:eastAsia="Calibri" w:hAnsi="Calibri" w:cs="Calibri"/>
            <w:sz w:val="22"/>
            <w:szCs w:val="22"/>
          </w:rPr>
          <w:t xml:space="preserve"> </w:t>
        </w:r>
      </w:moveTo>
      <w:ins w:id="250" w:author="MCCARTNEY, HUGO J. (Student)" w:date="2020-03-09T21:28:00Z">
        <w:r w:rsidR="006317C5">
          <w:rPr>
            <w:rFonts w:ascii="Calibri" w:eastAsia="Calibri" w:hAnsi="Calibri" w:cs="Calibri"/>
            <w:sz w:val="22"/>
            <w:szCs w:val="22"/>
          </w:rPr>
          <w:t>having</w:t>
        </w:r>
      </w:ins>
      <w:moveTo w:id="251" w:author="MCCARTNEY, HUGO J. (Student)" w:date="2020-03-09T21:01:00Z">
        <w:del w:id="252" w:author="MCCARTNEY, HUGO J. (Student)" w:date="2020-03-09T21:28:00Z">
          <w:r w:rsidRPr="001625E2" w:rsidDel="006317C5">
            <w:rPr>
              <w:rFonts w:ascii="Calibri" w:eastAsia="Calibri" w:hAnsi="Calibri" w:cs="Calibri"/>
              <w:sz w:val="22"/>
              <w:szCs w:val="22"/>
            </w:rPr>
            <w:delText>have</w:delText>
          </w:r>
        </w:del>
        <w:r w:rsidRPr="001625E2">
          <w:rPr>
            <w:rFonts w:ascii="Calibri" w:eastAsia="Calibri" w:hAnsi="Calibri" w:cs="Calibri"/>
            <w:sz w:val="22"/>
            <w:szCs w:val="22"/>
          </w:rPr>
          <w:t xml:space="preserve"> the weight of the brushes. Also, there </w:t>
        </w:r>
      </w:moveTo>
      <w:ins w:id="253" w:author="MCCARTNEY, HUGO J. (Student)" w:date="2020-03-09T21:29:00Z">
        <w:r w:rsidR="006317C5">
          <w:rPr>
            <w:rFonts w:ascii="Calibri" w:eastAsia="Calibri" w:hAnsi="Calibri" w:cs="Calibri"/>
            <w:sz w:val="22"/>
            <w:szCs w:val="22"/>
          </w:rPr>
          <w:t>are</w:t>
        </w:r>
      </w:ins>
      <w:moveTo w:id="254" w:author="MCCARTNEY, HUGO J. (Student)" w:date="2020-03-09T21:01:00Z">
        <w:del w:id="255" w:author="MCCARTNEY, HUGO J. (Student)" w:date="2020-03-09T21:29:00Z">
          <w:r w:rsidRPr="001625E2" w:rsidDel="006317C5">
            <w:rPr>
              <w:rFonts w:ascii="Calibri" w:eastAsia="Calibri" w:hAnsi="Calibri" w:cs="Calibri"/>
              <w:sz w:val="22"/>
              <w:szCs w:val="22"/>
            </w:rPr>
            <w:delText>is</w:delText>
          </w:r>
        </w:del>
        <w:r w:rsidRPr="001625E2">
          <w:rPr>
            <w:rFonts w:ascii="Calibri" w:eastAsia="Calibri" w:hAnsi="Calibri" w:cs="Calibri"/>
            <w:sz w:val="22"/>
            <w:szCs w:val="22"/>
          </w:rPr>
          <w:t xml:space="preserve"> a wide range of different size</w:t>
        </w:r>
      </w:moveTo>
      <w:ins w:id="256" w:author="MCCARTNEY, HUGO J. (Student)" w:date="2020-03-09T21:45:00Z">
        <w:r w:rsidR="005055E9">
          <w:rPr>
            <w:rFonts w:ascii="Calibri" w:eastAsia="Calibri" w:hAnsi="Calibri" w:cs="Calibri"/>
            <w:sz w:val="22"/>
            <w:szCs w:val="22"/>
          </w:rPr>
          <w:t>s</w:t>
        </w:r>
      </w:ins>
      <w:moveTo w:id="257" w:author="MCCARTNEY, HUGO J. (Student)" w:date="2020-03-09T21:01:00Z">
        <w:del w:id="258" w:author="MCCARTNEY, HUGO J. (Student)" w:date="2020-03-09T21:45:00Z">
          <w:r w:rsidRPr="001625E2" w:rsidDel="005055E9">
            <w:rPr>
              <w:rFonts w:ascii="Calibri" w:eastAsia="Calibri" w:hAnsi="Calibri" w:cs="Calibri"/>
              <w:sz w:val="22"/>
              <w:szCs w:val="22"/>
            </w:rPr>
            <w:delText>s</w:delText>
          </w:r>
        </w:del>
        <w:r w:rsidRPr="001625E2">
          <w:rPr>
            <w:rFonts w:ascii="Calibri" w:eastAsia="Calibri" w:hAnsi="Calibri" w:cs="Calibri"/>
            <w:sz w:val="22"/>
            <w:szCs w:val="22"/>
          </w:rPr>
          <w:t xml:space="preserve"> and power ratings available so there are specific models that can deliver the required speed range as well as the power and torque necessary.</w:t>
        </w:r>
      </w:moveTo>
    </w:p>
    <w:p w14:paraId="073F7A9E" w14:textId="77777777" w:rsidR="00FC241C" w:rsidRPr="001625E2" w:rsidRDefault="00FC241C" w:rsidP="00FC241C">
      <w:pPr>
        <w:rPr>
          <w:moveTo w:id="259" w:author="MCCARTNEY, HUGO J. (Student)" w:date="2020-03-09T21:01:00Z"/>
          <w:rFonts w:ascii="Calibri" w:eastAsia="Calibri" w:hAnsi="Calibri" w:cs="Calibri"/>
          <w:sz w:val="22"/>
          <w:szCs w:val="22"/>
        </w:rPr>
      </w:pPr>
    </w:p>
    <w:p w14:paraId="294FBDF7" w14:textId="77777777" w:rsidR="00FC241C" w:rsidRPr="001625E2" w:rsidRDefault="00FC241C" w:rsidP="00FC241C">
      <w:pPr>
        <w:rPr>
          <w:moveTo w:id="260" w:author="MCCARTNEY, HUGO J. (Student)" w:date="2020-03-09T21:01:00Z"/>
          <w:rFonts w:ascii="Calibri" w:eastAsia="Calibri" w:hAnsi="Calibri" w:cs="Calibri"/>
          <w:sz w:val="22"/>
          <w:szCs w:val="22"/>
        </w:rPr>
      </w:pPr>
      <w:moveTo w:id="261" w:author="MCCARTNEY, HUGO J. (Student)" w:date="2020-03-09T21:01:00Z">
        <w:r w:rsidRPr="001625E2">
          <w:rPr>
            <w:rFonts w:ascii="Calibri" w:eastAsia="Calibri" w:hAnsi="Calibri" w:cs="Calibri"/>
            <w:sz w:val="22"/>
            <w:szCs w:val="22"/>
          </w:rPr>
          <w:t>PARAMETERS</w:t>
        </w:r>
      </w:moveTo>
    </w:p>
    <w:p w14:paraId="733779E7" w14:textId="10456050" w:rsidR="00FC241C" w:rsidRPr="001625E2" w:rsidRDefault="00FC241C" w:rsidP="00FC241C">
      <w:pPr>
        <w:rPr>
          <w:moveTo w:id="262" w:author="MCCARTNEY, HUGO J. (Student)" w:date="2020-03-09T21:01:00Z"/>
          <w:rFonts w:ascii="Calibri" w:eastAsia="Calibri" w:hAnsi="Calibri" w:cs="Calibri"/>
          <w:sz w:val="22"/>
          <w:szCs w:val="22"/>
        </w:rPr>
      </w:pPr>
      <w:moveTo w:id="263" w:author="MCCARTNEY, HUGO J. (Student)" w:date="2020-03-09T21:01:00Z">
        <w:del w:id="264" w:author="MCCARTNEY, HUGO J. (Student)" w:date="2020-03-10T10:41:00Z">
          <w:r w:rsidRPr="001625E2" w:rsidDel="001D1F34">
            <w:rPr>
              <w:rFonts w:ascii="Calibri" w:eastAsia="Calibri" w:hAnsi="Calibri" w:cs="Calibri"/>
              <w:sz w:val="22"/>
              <w:szCs w:val="22"/>
            </w:rPr>
            <w:delText>Dual motors are required as a single motor would need to deliver 5000w</w:delText>
          </w:r>
        </w:del>
      </w:moveTo>
      <w:ins w:id="265" w:author="MCCARTNEY, HUGO J. (Student)" w:date="2020-03-10T10:41:00Z">
        <w:r w:rsidR="001D1F34">
          <w:rPr>
            <w:rFonts w:ascii="Calibri" w:eastAsia="Calibri" w:hAnsi="Calibri" w:cs="Calibri"/>
            <w:sz w:val="22"/>
            <w:szCs w:val="22"/>
          </w:rPr>
          <w:t>The requi</w:t>
        </w:r>
      </w:ins>
      <w:ins w:id="266" w:author="MCCARTNEY, HUGO J. (Student)" w:date="2020-03-10T10:43:00Z">
        <w:r w:rsidR="001D1F34">
          <w:rPr>
            <w:rFonts w:ascii="Calibri" w:eastAsia="Calibri" w:hAnsi="Calibri" w:cs="Calibri"/>
            <w:sz w:val="22"/>
            <w:szCs w:val="22"/>
          </w:rPr>
          <w:t>site</w:t>
        </w:r>
      </w:ins>
      <w:ins w:id="267" w:author="MCCARTNEY, HUGO J. (Student)" w:date="2020-03-10T10:41:00Z">
        <w:r w:rsidR="001D1F34">
          <w:rPr>
            <w:rFonts w:ascii="Calibri" w:eastAsia="Calibri" w:hAnsi="Calibri" w:cs="Calibri"/>
            <w:sz w:val="22"/>
            <w:szCs w:val="22"/>
          </w:rPr>
          <w:t xml:space="preserve"> power output from the motors is 5000W</w:t>
        </w:r>
      </w:ins>
      <w:ins w:id="268" w:author="MCCARTNEY, HUGO J. (Student)" w:date="2020-03-10T13:51:00Z">
        <w:r w:rsidR="00AC5D88">
          <w:rPr>
            <w:rFonts w:ascii="Calibri" w:eastAsia="Calibri" w:hAnsi="Calibri" w:cs="Calibri"/>
            <w:sz w:val="22"/>
            <w:szCs w:val="22"/>
          </w:rPr>
          <w:t xml:space="preserve"> [eqn. 9]</w:t>
        </w:r>
      </w:ins>
      <w:ins w:id="269" w:author="MCCARTNEY, HUGO J. (Student)" w:date="2020-03-10T13:54:00Z">
        <w:r w:rsidR="00CE7AC6">
          <w:rPr>
            <w:rFonts w:ascii="Calibri" w:eastAsia="Calibri" w:hAnsi="Calibri" w:cs="Calibri"/>
            <w:sz w:val="22"/>
            <w:szCs w:val="22"/>
          </w:rPr>
          <w:t xml:space="preserve"> – supplying this level of mechanical power with a single motor is unfeasible due to the size of such a motor, indicating that a dual motor system is more </w:t>
        </w:r>
      </w:ins>
      <w:ins w:id="270" w:author="MCCARTNEY, HUGO J. (Student)" w:date="2020-03-10T13:55:00Z">
        <w:r w:rsidR="00CE7AC6">
          <w:rPr>
            <w:rFonts w:ascii="Calibri" w:eastAsia="Calibri" w:hAnsi="Calibri" w:cs="Calibri"/>
            <w:sz w:val="22"/>
            <w:szCs w:val="22"/>
          </w:rPr>
          <w:t>practical</w:t>
        </w:r>
      </w:ins>
      <w:moveTo w:id="271" w:author="MCCARTNEY, HUGO J. (Student)" w:date="2020-03-09T21:01:00Z">
        <w:del w:id="272" w:author="MCCARTNEY, HUGO J. (Student)" w:date="2020-03-10T13:51:00Z">
          <w:r w:rsidRPr="001625E2" w:rsidDel="00AC5D88">
            <w:rPr>
              <w:rFonts w:ascii="Calibri" w:eastAsia="Calibri" w:hAnsi="Calibri" w:cs="Calibri"/>
              <w:sz w:val="22"/>
              <w:szCs w:val="22"/>
            </w:rPr>
            <w:delText xml:space="preserve"> [</w:delText>
          </w:r>
        </w:del>
        <w:del w:id="273" w:author="MCCARTNEY, HUGO J. (Student)" w:date="2020-03-10T11:55:00Z">
          <w:r w:rsidRPr="001625E2" w:rsidDel="00B20973">
            <w:rPr>
              <w:rFonts w:ascii="Calibri" w:eastAsia="Calibri" w:hAnsi="Calibri" w:cs="Calibri"/>
              <w:sz w:val="22"/>
              <w:szCs w:val="22"/>
            </w:rPr>
            <w:delText>xx</w:delText>
          </w:r>
        </w:del>
        <w:del w:id="274" w:author="MCCARTNEY, HUGO J. (Student)" w:date="2020-03-10T13:51:00Z">
          <w:r w:rsidRPr="001625E2" w:rsidDel="00AC5D88">
            <w:rPr>
              <w:rFonts w:ascii="Calibri" w:eastAsia="Calibri" w:hAnsi="Calibri" w:cs="Calibri"/>
              <w:sz w:val="22"/>
              <w:szCs w:val="22"/>
            </w:rPr>
            <w:delText>]</w:delText>
          </w:r>
        </w:del>
      </w:moveTo>
      <w:ins w:id="275" w:author="MCCARTNEY, HUGO J. (Student)" w:date="2020-03-10T13:53:00Z">
        <w:r w:rsidR="00CE7AC6">
          <w:rPr>
            <w:rFonts w:ascii="Calibri" w:eastAsia="Calibri" w:hAnsi="Calibri" w:cs="Calibri"/>
            <w:sz w:val="22"/>
            <w:szCs w:val="22"/>
          </w:rPr>
          <w:t>.</w:t>
        </w:r>
      </w:ins>
      <w:moveTo w:id="276" w:author="MCCARTNEY, HUGO J. (Student)" w:date="2020-03-09T21:01:00Z">
        <w:del w:id="277" w:author="MCCARTNEY, HUGO J. (Student)" w:date="2020-03-10T13:52:00Z">
          <w:r w:rsidRPr="001625E2" w:rsidDel="00CE7AC6">
            <w:rPr>
              <w:rFonts w:ascii="Calibri" w:eastAsia="Calibri" w:hAnsi="Calibri" w:cs="Calibri"/>
              <w:sz w:val="22"/>
              <w:szCs w:val="22"/>
            </w:rPr>
            <w:delText xml:space="preserve"> so would need to very large so due to the limited space near the trucks it is required two motors- one per wheel at the rear of the board.</w:delText>
          </w:r>
        </w:del>
        <w:r w:rsidRPr="001625E2">
          <w:rPr>
            <w:rFonts w:ascii="Calibri" w:eastAsia="Calibri" w:hAnsi="Calibri" w:cs="Calibri"/>
            <w:sz w:val="22"/>
            <w:szCs w:val="22"/>
          </w:rPr>
          <w:t xml:space="preserve"> With two motors</w:t>
        </w:r>
      </w:moveTo>
      <w:ins w:id="278" w:author="MCCARTNEY, HUGO J. (Student)" w:date="2020-03-10T13:55:00Z">
        <w:r w:rsidR="00CE7AC6">
          <w:rPr>
            <w:rFonts w:ascii="Calibri" w:eastAsia="Calibri" w:hAnsi="Calibri" w:cs="Calibri"/>
            <w:sz w:val="22"/>
            <w:szCs w:val="22"/>
          </w:rPr>
          <w:t>,</w:t>
        </w:r>
      </w:ins>
      <w:moveTo w:id="279" w:author="MCCARTNEY, HUGO J. (Student)" w:date="2020-03-09T21:01:00Z">
        <w:del w:id="280" w:author="MCCARTNEY, HUGO J. (Student)" w:date="2020-03-10T13:55:00Z">
          <w:r w:rsidRPr="001625E2" w:rsidDel="00CE7AC6">
            <w:rPr>
              <w:rFonts w:ascii="Calibri" w:eastAsia="Calibri" w:hAnsi="Calibri" w:cs="Calibri"/>
              <w:sz w:val="22"/>
              <w:szCs w:val="22"/>
            </w:rPr>
            <w:delText xml:space="preserve"> they</w:delText>
          </w:r>
        </w:del>
        <w:r w:rsidRPr="001625E2">
          <w:rPr>
            <w:rFonts w:ascii="Calibri" w:eastAsia="Calibri" w:hAnsi="Calibri" w:cs="Calibri"/>
            <w:sz w:val="22"/>
            <w:szCs w:val="22"/>
          </w:rPr>
          <w:t xml:space="preserve"> each </w:t>
        </w:r>
      </w:moveTo>
      <w:ins w:id="281" w:author="MCCARTNEY, HUGO J. (Student)" w:date="2020-03-10T13:55:00Z">
        <w:r w:rsidR="00CE7AC6">
          <w:rPr>
            <w:rFonts w:ascii="Calibri" w:eastAsia="Calibri" w:hAnsi="Calibri" w:cs="Calibri"/>
            <w:sz w:val="22"/>
            <w:szCs w:val="22"/>
          </w:rPr>
          <w:t xml:space="preserve">will </w:t>
        </w:r>
      </w:ins>
      <w:moveTo w:id="282" w:author="MCCARTNEY, HUGO J. (Student)" w:date="2020-03-09T21:01:00Z">
        <w:r w:rsidRPr="001625E2">
          <w:rPr>
            <w:rFonts w:ascii="Calibri" w:eastAsia="Calibri" w:hAnsi="Calibri" w:cs="Calibri"/>
            <w:sz w:val="22"/>
            <w:szCs w:val="22"/>
          </w:rPr>
          <w:t>need to be able to deliver the following parameters with a gear ratio of 1:2.25</w:t>
        </w:r>
      </w:moveTo>
      <w:ins w:id="283" w:author="MCCARTNEY, HUGO J. (Student)" w:date="2020-03-10T13:55:00Z">
        <w:r w:rsidR="00CE7AC6">
          <w:rPr>
            <w:rFonts w:ascii="Calibri" w:eastAsia="Calibri" w:hAnsi="Calibri" w:cs="Calibri"/>
            <w:sz w:val="22"/>
            <w:szCs w:val="22"/>
          </w:rPr>
          <w:t xml:space="preserve"> between the motor and drive wheels</w:t>
        </w:r>
      </w:ins>
      <w:moveTo w:id="284" w:author="MCCARTNEY, HUGO J. (Student)" w:date="2020-03-09T21:01:00Z">
        <w:r w:rsidRPr="001625E2">
          <w:rPr>
            <w:rFonts w:ascii="Calibri" w:eastAsia="Calibri" w:hAnsi="Calibri" w:cs="Calibri"/>
            <w:sz w:val="22"/>
            <w:szCs w:val="22"/>
          </w:rPr>
          <w:t>:</w:t>
        </w:r>
      </w:moveTo>
    </w:p>
    <w:p w14:paraId="324C9691" w14:textId="77777777" w:rsidR="00FC241C" w:rsidRPr="001625E2" w:rsidRDefault="00FC241C" w:rsidP="00FC241C">
      <w:pPr>
        <w:numPr>
          <w:ilvl w:val="0"/>
          <w:numId w:val="1"/>
        </w:numPr>
        <w:ind w:left="360" w:hanging="360"/>
        <w:rPr>
          <w:moveTo w:id="285" w:author="MCCARTNEY, HUGO J. (Student)" w:date="2020-03-09T21:01:00Z"/>
          <w:rFonts w:ascii="Calibri" w:eastAsia="Calibri" w:hAnsi="Calibri" w:cs="Calibri"/>
          <w:sz w:val="22"/>
          <w:szCs w:val="22"/>
        </w:rPr>
      </w:pPr>
      <w:moveTo w:id="286" w:author="MCCARTNEY, HUGO J. (Student)" w:date="2020-03-09T21:01:00Z">
        <w:r w:rsidRPr="001625E2">
          <w:rPr>
            <w:rFonts w:ascii="Calibri" w:eastAsia="Calibri" w:hAnsi="Calibri" w:cs="Calibri"/>
            <w:sz w:val="22"/>
            <w:szCs w:val="22"/>
          </w:rPr>
          <w:t>3.15Nm torque</w:t>
        </w:r>
      </w:moveTo>
    </w:p>
    <w:p w14:paraId="3F39180F" w14:textId="77777777" w:rsidR="00FC241C" w:rsidRPr="001625E2" w:rsidRDefault="00FC241C" w:rsidP="00FC241C">
      <w:pPr>
        <w:numPr>
          <w:ilvl w:val="0"/>
          <w:numId w:val="1"/>
        </w:numPr>
        <w:ind w:left="360" w:hanging="360"/>
        <w:rPr>
          <w:moveTo w:id="287" w:author="MCCARTNEY, HUGO J. (Student)" w:date="2020-03-09T21:01:00Z"/>
          <w:rFonts w:ascii="Calibri" w:eastAsia="Calibri" w:hAnsi="Calibri" w:cs="Calibri"/>
          <w:sz w:val="22"/>
          <w:szCs w:val="22"/>
        </w:rPr>
      </w:pPr>
      <w:moveTo w:id="288" w:author="MCCARTNEY, HUGO J. (Student)" w:date="2020-03-09T21:01:00Z">
        <w:r w:rsidRPr="001625E2">
          <w:rPr>
            <w:rFonts w:ascii="Calibri" w:eastAsia="Calibri" w:hAnsi="Calibri" w:cs="Calibri"/>
            <w:sz w:val="22"/>
            <w:szCs w:val="22"/>
          </w:rPr>
          <w:t>2500w power</w:t>
        </w:r>
      </w:moveTo>
    </w:p>
    <w:p w14:paraId="0C5CDA0F" w14:textId="77777777" w:rsidR="00FC241C" w:rsidRPr="001625E2" w:rsidRDefault="00FC241C" w:rsidP="00FC241C">
      <w:pPr>
        <w:numPr>
          <w:ilvl w:val="0"/>
          <w:numId w:val="1"/>
        </w:numPr>
        <w:ind w:left="360" w:hanging="360"/>
        <w:rPr>
          <w:moveTo w:id="289" w:author="MCCARTNEY, HUGO J. (Student)" w:date="2020-03-09T21:01:00Z"/>
          <w:rFonts w:ascii="Calibri" w:eastAsia="Calibri" w:hAnsi="Calibri" w:cs="Calibri"/>
          <w:sz w:val="22"/>
          <w:szCs w:val="22"/>
        </w:rPr>
      </w:pPr>
      <w:moveTo w:id="290" w:author="MCCARTNEY, HUGO J. (Student)" w:date="2020-03-09T21:01:00Z">
        <w:r w:rsidRPr="001625E2">
          <w:rPr>
            <w:rFonts w:ascii="Calibri" w:eastAsia="Calibri" w:hAnsi="Calibri" w:cs="Calibri"/>
            <w:sz w:val="22"/>
            <w:szCs w:val="22"/>
          </w:rPr>
          <w:t>900rad/s or 8600rpm maximum rotation</w:t>
        </w:r>
      </w:moveTo>
    </w:p>
    <w:p w14:paraId="6126266C" w14:textId="77777777" w:rsidR="00FC241C" w:rsidRPr="001625E2" w:rsidRDefault="00FC241C" w:rsidP="00FC241C">
      <w:pPr>
        <w:numPr>
          <w:ilvl w:val="0"/>
          <w:numId w:val="1"/>
        </w:numPr>
        <w:ind w:left="360" w:hanging="360"/>
        <w:rPr>
          <w:moveTo w:id="291" w:author="MCCARTNEY, HUGO J. (Student)" w:date="2020-03-09T21:01:00Z"/>
          <w:rFonts w:ascii="Calibri" w:eastAsia="Calibri" w:hAnsi="Calibri" w:cs="Calibri"/>
          <w:sz w:val="22"/>
          <w:szCs w:val="22"/>
        </w:rPr>
      </w:pPr>
      <w:moveTo w:id="292" w:author="MCCARTNEY, HUGO J. (Student)" w:date="2020-03-09T21:01:00Z">
        <w:r w:rsidRPr="001625E2">
          <w:rPr>
            <w:rFonts w:ascii="Calibri" w:eastAsia="Calibri" w:hAnsi="Calibri" w:cs="Calibri"/>
            <w:sz w:val="22"/>
            <w:szCs w:val="22"/>
          </w:rPr>
          <w:t>170kv rating to deliver 8600rpm at 50v</w:t>
        </w:r>
      </w:moveTo>
    </w:p>
    <w:p w14:paraId="0F9CE730" w14:textId="77777777" w:rsidR="00FC241C" w:rsidRPr="001625E2" w:rsidRDefault="00FC241C" w:rsidP="00FC241C">
      <w:pPr>
        <w:rPr>
          <w:moveTo w:id="293" w:author="MCCARTNEY, HUGO J. (Student)" w:date="2020-03-09T21:01:00Z"/>
          <w:rFonts w:ascii="Calibri" w:eastAsia="Calibri" w:hAnsi="Calibri" w:cs="Calibri"/>
          <w:sz w:val="22"/>
          <w:szCs w:val="22"/>
        </w:rPr>
      </w:pPr>
    </w:p>
    <w:p w14:paraId="115DC9C6" w14:textId="77777777" w:rsidR="00FC241C" w:rsidRPr="001625E2" w:rsidRDefault="00FC241C" w:rsidP="00FC241C">
      <w:pPr>
        <w:rPr>
          <w:moveTo w:id="294" w:author="MCCARTNEY, HUGO J. (Student)" w:date="2020-03-09T21:01:00Z"/>
          <w:rFonts w:ascii="Calibri" w:eastAsia="Calibri" w:hAnsi="Calibri" w:cs="Calibri"/>
          <w:sz w:val="22"/>
          <w:szCs w:val="22"/>
        </w:rPr>
      </w:pPr>
    </w:p>
    <w:p w14:paraId="56126049" w14:textId="0F2E1F35" w:rsidR="00FC241C" w:rsidRPr="001625E2" w:rsidRDefault="00FC241C" w:rsidP="00FC241C">
      <w:pPr>
        <w:rPr>
          <w:moveTo w:id="295" w:author="MCCARTNEY, HUGO J. (Student)" w:date="2020-03-09T21:01:00Z"/>
          <w:rFonts w:ascii="Calibri" w:eastAsia="Calibri" w:hAnsi="Calibri" w:cs="Calibri"/>
          <w:sz w:val="22"/>
          <w:szCs w:val="22"/>
        </w:rPr>
      </w:pPr>
      <w:moveTo w:id="296" w:author="MCCARTNEY, HUGO J. (Student)" w:date="2020-03-09T21:01:00Z">
        <w:r w:rsidRPr="001625E2">
          <w:rPr>
            <w:rFonts w:ascii="Calibri" w:eastAsia="Calibri" w:hAnsi="Calibri" w:cs="Calibri"/>
            <w:sz w:val="22"/>
            <w:szCs w:val="22"/>
          </w:rPr>
          <w:t>SPECIFIC</w:t>
        </w:r>
      </w:moveTo>
      <w:ins w:id="297" w:author="MCCARTNEY, HUGO J. (Student)" w:date="2020-03-10T14:07:00Z">
        <w:r w:rsidR="00F159F3">
          <w:rPr>
            <w:rFonts w:ascii="Calibri" w:eastAsia="Calibri" w:hAnsi="Calibri" w:cs="Calibri"/>
            <w:sz w:val="22"/>
            <w:szCs w:val="22"/>
          </w:rPr>
          <w:t xml:space="preserve"> MOTOR CHOICE</w:t>
        </w:r>
      </w:ins>
      <w:moveTo w:id="298" w:author="MCCARTNEY, HUGO J. (Student)" w:date="2020-03-09T21:01:00Z">
        <w:del w:id="299" w:author="MCCARTNEY, HUGO J. (Student)" w:date="2020-03-10T14:07:00Z">
          <w:r w:rsidRPr="001625E2" w:rsidDel="00F159F3">
            <w:rPr>
              <w:rFonts w:ascii="Calibri" w:eastAsia="Calibri" w:hAnsi="Calibri" w:cs="Calibri"/>
              <w:sz w:val="22"/>
              <w:szCs w:val="22"/>
            </w:rPr>
            <w:delText>S</w:delText>
          </w:r>
        </w:del>
      </w:moveTo>
    </w:p>
    <w:p w14:paraId="1A04A292" w14:textId="627F9074" w:rsidR="00FC241C" w:rsidRDefault="00570A62" w:rsidP="00FC241C">
      <w:pPr>
        <w:rPr>
          <w:moveTo w:id="300" w:author="MCCARTNEY, HUGO J. (Student)" w:date="2020-03-09T21:01:00Z"/>
          <w:rFonts w:ascii="Calibri" w:eastAsia="Calibri" w:hAnsi="Calibri" w:cs="Calibri"/>
          <w:sz w:val="22"/>
          <w:szCs w:val="22"/>
        </w:rPr>
      </w:pPr>
      <w:ins w:id="301" w:author="MCCARTNEY, HUGO J. (Student)" w:date="2020-03-10T14:08:00Z">
        <w:r w:rsidRPr="00570A62">
          <w:rPr>
            <w:rFonts w:ascii="Calibri" w:eastAsia="Calibri" w:hAnsi="Calibri" w:cs="Calibri"/>
            <w:sz w:val="22"/>
            <w:szCs w:val="22"/>
            <w:rPrChange w:id="302" w:author="MCCARTNEY, HUGO J. (Student)" w:date="2020-03-10T14:09:00Z">
              <w:rPr>
                <w:rFonts w:ascii="Calibri" w:eastAsia="Calibri" w:hAnsi="Calibri" w:cs="Calibri"/>
                <w:sz w:val="24"/>
                <w:szCs w:val="24"/>
              </w:rPr>
            </w:rPrChange>
          </w:rPr>
          <w:lastRenderedPageBreak/>
          <w:t xml:space="preserve">Based on the required parameters, a 6374 </w:t>
        </w:r>
      </w:ins>
      <w:ins w:id="303" w:author="MCCARTNEY, HUGO J. (Student)" w:date="2020-03-10T14:19:00Z">
        <w:r w:rsidR="00C06A2C">
          <w:rPr>
            <w:rFonts w:ascii="Calibri" w:eastAsia="Calibri" w:hAnsi="Calibri" w:cs="Calibri"/>
            <w:sz w:val="22"/>
            <w:szCs w:val="22"/>
          </w:rPr>
          <w:t>motor (63mm diameter, 74mm length)</w:t>
        </w:r>
      </w:ins>
      <w:ins w:id="304" w:author="MCCARTNEY, HUGO J. (Student)" w:date="2020-03-10T14:21:00Z">
        <w:r w:rsidR="00C06A2C">
          <w:rPr>
            <w:rFonts w:ascii="Calibri" w:eastAsia="Calibri" w:hAnsi="Calibri" w:cs="Calibri"/>
            <w:sz w:val="22"/>
            <w:szCs w:val="22"/>
          </w:rPr>
          <w:t xml:space="preserve"> as such motors are typically provide the above characteristics</w:t>
        </w:r>
      </w:ins>
      <w:ins w:id="305" w:author="MCCARTNEY, HUGO J. (Student)" w:date="2020-03-10T14:19:00Z">
        <w:r w:rsidR="00C06A2C">
          <w:rPr>
            <w:rFonts w:ascii="Calibri" w:eastAsia="Calibri" w:hAnsi="Calibri" w:cs="Calibri"/>
            <w:sz w:val="22"/>
            <w:szCs w:val="22"/>
          </w:rPr>
          <w:t>.</w:t>
        </w:r>
      </w:ins>
      <w:ins w:id="306" w:author="MCCARTNEY, HUGO J. (Student)" w:date="2020-03-10T14:21:00Z">
        <w:r w:rsidR="00C06A2C">
          <w:rPr>
            <w:rFonts w:ascii="Calibri" w:eastAsia="Calibri" w:hAnsi="Calibri" w:cs="Calibri"/>
            <w:sz w:val="22"/>
            <w:szCs w:val="22"/>
          </w:rPr>
          <w:t xml:space="preserve"> Specifically</w:t>
        </w:r>
      </w:ins>
      <w:ins w:id="307" w:author="MCCARTNEY, HUGO J. (Student)" w:date="2020-03-10T14:22:00Z">
        <w:r w:rsidR="00C06A2C">
          <w:rPr>
            <w:rFonts w:ascii="Calibri" w:eastAsia="Calibri" w:hAnsi="Calibri" w:cs="Calibri"/>
            <w:sz w:val="22"/>
            <w:szCs w:val="22"/>
          </w:rPr>
          <w:t xml:space="preserve">, </w:t>
        </w:r>
      </w:ins>
      <w:ins w:id="308" w:author="MCCARTNEY, HUGO J. (Student)" w:date="2020-03-10T14:23:00Z">
        <w:r w:rsidR="00C06A2C">
          <w:rPr>
            <w:rFonts w:ascii="Calibri" w:eastAsia="Calibri" w:hAnsi="Calibri" w:cs="Calibri"/>
            <w:sz w:val="22"/>
            <w:szCs w:val="22"/>
          </w:rPr>
          <w:t>a pair of</w:t>
        </w:r>
      </w:ins>
      <w:ins w:id="309" w:author="MCCARTNEY, HUGO J. (Student)" w:date="2020-03-10T14:22:00Z">
        <w:r w:rsidR="00C06A2C">
          <w:rPr>
            <w:rFonts w:ascii="Calibri" w:eastAsia="Calibri" w:hAnsi="Calibri" w:cs="Calibri"/>
            <w:sz w:val="22"/>
            <w:szCs w:val="22"/>
          </w:rPr>
          <w:t xml:space="preserve"> Torque Boards 6374 190KV motor</w:t>
        </w:r>
      </w:ins>
      <w:ins w:id="310" w:author="MCCARTNEY, HUGO J. (Student)" w:date="2020-03-10T14:23:00Z">
        <w:r w:rsidR="00C06A2C">
          <w:rPr>
            <w:rFonts w:ascii="Calibri" w:eastAsia="Calibri" w:hAnsi="Calibri" w:cs="Calibri"/>
            <w:sz w:val="22"/>
            <w:szCs w:val="22"/>
          </w:rPr>
          <w:t>s</w:t>
        </w:r>
      </w:ins>
      <w:ins w:id="311" w:author="MCCARTNEY, HUGO J. (Student)" w:date="2020-03-10T14:22:00Z">
        <w:r w:rsidR="00C06A2C">
          <w:rPr>
            <w:rFonts w:ascii="Calibri" w:eastAsia="Calibri" w:hAnsi="Calibri" w:cs="Calibri"/>
            <w:sz w:val="22"/>
            <w:szCs w:val="22"/>
          </w:rPr>
          <w:t xml:space="preserve"> </w:t>
        </w:r>
      </w:ins>
      <w:ins w:id="312" w:author="MCCARTNEY, HUGO J. (Student)" w:date="2020-03-10T14:23:00Z">
        <w:r w:rsidR="00C06A2C">
          <w:rPr>
            <w:rFonts w:ascii="Calibri" w:eastAsia="Calibri" w:hAnsi="Calibri" w:cs="Calibri"/>
            <w:sz w:val="22"/>
            <w:szCs w:val="22"/>
          </w:rPr>
          <w:t>were</w:t>
        </w:r>
      </w:ins>
      <w:ins w:id="313" w:author="MCCARTNEY, HUGO J. (Student)" w:date="2020-03-10T14:22:00Z">
        <w:r w:rsidR="00C06A2C">
          <w:rPr>
            <w:rFonts w:ascii="Calibri" w:eastAsia="Calibri" w:hAnsi="Calibri" w:cs="Calibri"/>
            <w:sz w:val="22"/>
            <w:szCs w:val="22"/>
          </w:rPr>
          <w:t xml:space="preserve"> selected</w:t>
        </w:r>
      </w:ins>
      <w:ins w:id="314" w:author="MCCARTNEY, HUGO J. (Student)" w:date="2020-03-10T14:23:00Z">
        <w:r w:rsidR="00C06A2C">
          <w:rPr>
            <w:rFonts w:ascii="Calibri" w:eastAsia="Calibri" w:hAnsi="Calibri" w:cs="Calibri"/>
            <w:sz w:val="22"/>
            <w:szCs w:val="22"/>
          </w:rPr>
          <w:t>,</w:t>
        </w:r>
      </w:ins>
      <w:ins w:id="315" w:author="MCCARTNEY, HUGO J. (Student)" w:date="2020-03-10T14:19:00Z">
        <w:r w:rsidR="00C06A2C">
          <w:rPr>
            <w:rFonts w:ascii="Calibri" w:eastAsia="Calibri" w:hAnsi="Calibri" w:cs="Calibri"/>
            <w:sz w:val="22"/>
            <w:szCs w:val="22"/>
          </w:rPr>
          <w:t xml:space="preserve"> </w:t>
        </w:r>
      </w:ins>
      <w:moveTo w:id="316" w:author="MCCARTNEY, HUGO J. (Student)" w:date="2020-03-09T21:01:00Z">
        <w:del w:id="317" w:author="MCCARTNEY, HUGO J. (Student)" w:date="2020-03-10T14:08:00Z">
          <w:r w:rsidR="00FC241C" w:rsidRPr="001625E2" w:rsidDel="00570A62">
            <w:rPr>
              <w:rFonts w:ascii="Calibri" w:eastAsia="Calibri" w:hAnsi="Calibri" w:cs="Calibri"/>
              <w:sz w:val="22"/>
              <w:szCs w:val="22"/>
            </w:rPr>
            <w:delText>From the required parameters the choice was to go for a 6374</w:delText>
          </w:r>
        </w:del>
        <w:del w:id="318" w:author="MCCARTNEY, HUGO J. (Student)" w:date="2020-03-10T13:48:00Z">
          <w:r w:rsidR="00FC241C" w:rsidRPr="001625E2" w:rsidDel="00AC5D88">
            <w:rPr>
              <w:rFonts w:ascii="Calibri" w:eastAsia="Calibri" w:hAnsi="Calibri" w:cs="Calibri"/>
              <w:sz w:val="22"/>
              <w:szCs w:val="22"/>
            </w:rPr>
            <w:delText>;</w:delText>
          </w:r>
        </w:del>
        <w:del w:id="319" w:author="MCCARTNEY, HUGO J. (Student)" w:date="2020-03-10T14:08:00Z">
          <w:r w:rsidR="00FC241C" w:rsidRPr="001625E2" w:rsidDel="00570A62">
            <w:rPr>
              <w:rFonts w:ascii="Calibri" w:eastAsia="Calibri" w:hAnsi="Calibri" w:cs="Calibri"/>
              <w:sz w:val="22"/>
              <w:szCs w:val="22"/>
            </w:rPr>
            <w:delText xml:space="preserve"> </w:delText>
          </w:r>
        </w:del>
        <w:del w:id="320" w:author="MCCARTNEY, HUGO J. (Student)" w:date="2020-03-10T14:19:00Z">
          <w:r w:rsidR="00FC241C" w:rsidRPr="001625E2" w:rsidDel="00C06A2C">
            <w:rPr>
              <w:rFonts w:ascii="Calibri" w:eastAsia="Calibri" w:hAnsi="Calibri" w:cs="Calibri"/>
              <w:sz w:val="22"/>
              <w:szCs w:val="22"/>
            </w:rPr>
            <w:delText>a motor with 63mm diameter and 74mm length</w:delText>
          </w:r>
        </w:del>
        <w:del w:id="321" w:author="MCCARTNEY, HUGO J. (Student)" w:date="2020-03-10T14:06:00Z">
          <w:r w:rsidR="00FC241C" w:rsidRPr="001625E2" w:rsidDel="00F159F3">
            <w:rPr>
              <w:rFonts w:ascii="Calibri" w:eastAsia="Calibri" w:hAnsi="Calibri" w:cs="Calibri"/>
              <w:sz w:val="22"/>
              <w:szCs w:val="22"/>
            </w:rPr>
            <w:delText>;  as</w:delText>
          </w:r>
        </w:del>
        <w:del w:id="322" w:author="MCCARTNEY, HUGO J. (Student)" w:date="2020-03-10T14:18:00Z">
          <w:r w:rsidR="00FC241C" w:rsidRPr="001625E2" w:rsidDel="00C06A2C">
            <w:rPr>
              <w:rFonts w:ascii="Calibri" w:eastAsia="Calibri" w:hAnsi="Calibri" w:cs="Calibri"/>
              <w:sz w:val="22"/>
              <w:szCs w:val="22"/>
            </w:rPr>
            <w:delText xml:space="preserve"> </w:delText>
          </w:r>
        </w:del>
        <w:del w:id="323" w:author="MCCARTNEY, HUGO J. (Student)" w:date="2020-03-10T14:06:00Z">
          <w:r w:rsidR="00FC241C" w:rsidRPr="001625E2" w:rsidDel="00F159F3">
            <w:rPr>
              <w:rFonts w:ascii="Calibri" w:eastAsia="Calibri" w:hAnsi="Calibri" w:cs="Calibri"/>
              <w:sz w:val="22"/>
              <w:szCs w:val="22"/>
            </w:rPr>
            <w:delText>these</w:delText>
          </w:r>
        </w:del>
        <w:del w:id="324" w:author="MCCARTNEY, HUGO J. (Student)" w:date="2020-03-10T14:18:00Z">
          <w:r w:rsidR="00FC241C" w:rsidRPr="001625E2" w:rsidDel="00C06A2C">
            <w:rPr>
              <w:rFonts w:ascii="Calibri" w:eastAsia="Calibri" w:hAnsi="Calibri" w:cs="Calibri"/>
              <w:sz w:val="22"/>
              <w:szCs w:val="22"/>
            </w:rPr>
            <w:delText xml:space="preserve"> typically deliver </w:delText>
          </w:r>
        </w:del>
        <w:del w:id="325" w:author="MCCARTNEY, HUGO J. (Student)" w:date="2020-03-10T14:17:00Z">
          <w:r w:rsidR="00FC241C" w:rsidRPr="001625E2" w:rsidDel="00570A62">
            <w:rPr>
              <w:rFonts w:ascii="Calibri" w:eastAsia="Calibri" w:hAnsi="Calibri" w:cs="Calibri"/>
              <w:sz w:val="22"/>
              <w:szCs w:val="22"/>
            </w:rPr>
            <w:delText>these parameters for</w:delText>
          </w:r>
        </w:del>
        <w:del w:id="326" w:author="MCCARTNEY, HUGO J. (Student)" w:date="2020-03-10T14:06:00Z">
          <w:r w:rsidR="00FC241C" w:rsidRPr="001625E2" w:rsidDel="00F159F3">
            <w:rPr>
              <w:rFonts w:ascii="Calibri" w:eastAsia="Calibri" w:hAnsi="Calibri" w:cs="Calibri"/>
              <w:sz w:val="22"/>
              <w:szCs w:val="22"/>
            </w:rPr>
            <w:delText xml:space="preserve"> example</w:delText>
          </w:r>
        </w:del>
        <w:del w:id="327" w:author="MCCARTNEY, HUGO J. (Student)" w:date="2020-03-10T14:18:00Z">
          <w:r w:rsidR="00FC241C" w:rsidRPr="001625E2" w:rsidDel="00C06A2C">
            <w:rPr>
              <w:rFonts w:ascii="Calibri" w:eastAsia="Calibri" w:hAnsi="Calibri" w:cs="Calibri"/>
              <w:sz w:val="22"/>
              <w:szCs w:val="22"/>
            </w:rPr>
            <w:delText xml:space="preserve"> as seen in </w:delText>
          </w:r>
        </w:del>
        <w:del w:id="328" w:author="MCCARTNEY, HUGO J. (Student)" w:date="2020-03-10T14:16:00Z">
          <w:r w:rsidR="00FC241C" w:rsidRPr="001625E2" w:rsidDel="00570A62">
            <w:rPr>
              <w:rFonts w:ascii="Calibri" w:eastAsia="Calibri" w:hAnsi="Calibri" w:cs="Calibri"/>
              <w:sz w:val="22"/>
              <w:szCs w:val="22"/>
            </w:rPr>
            <w:delText>[motor reference xx] t</w:delText>
          </w:r>
        </w:del>
        <w:del w:id="329" w:author="MCCARTNEY, HUGO J. (Student)" w:date="2020-03-10T14:19:00Z">
          <w:r w:rsidR="00FC241C" w:rsidRPr="001625E2" w:rsidDel="00C06A2C">
            <w:rPr>
              <w:rFonts w:ascii="Calibri" w:eastAsia="Calibri" w:hAnsi="Calibri" w:cs="Calibri"/>
              <w:sz w:val="22"/>
              <w:szCs w:val="22"/>
            </w:rPr>
            <w:delText xml:space="preserve">he </w:delText>
          </w:r>
        </w:del>
      </w:moveTo>
      <w:ins w:id="330" w:author="MCCARTNEY, HUGO J. (Student)" w:date="2020-03-10T14:23:00Z">
        <w:r w:rsidR="00C06A2C">
          <w:rPr>
            <w:rFonts w:ascii="Calibri" w:eastAsia="Calibri" w:hAnsi="Calibri" w:cs="Calibri"/>
            <w:sz w:val="22"/>
            <w:szCs w:val="22"/>
          </w:rPr>
          <w:t>each delivering</w:t>
        </w:r>
      </w:ins>
      <w:moveTo w:id="331" w:author="MCCARTNEY, HUGO J. (Student)" w:date="2020-03-09T21:01:00Z">
        <w:del w:id="332" w:author="MCCARTNEY, HUGO J. (Student)" w:date="2020-03-10T14:19:00Z">
          <w:r w:rsidR="00FC241C" w:rsidRPr="001625E2" w:rsidDel="00C06A2C">
            <w:rPr>
              <w:rFonts w:ascii="Calibri" w:eastAsia="Calibri" w:hAnsi="Calibri" w:cs="Calibri"/>
              <w:sz w:val="22"/>
              <w:szCs w:val="22"/>
            </w:rPr>
            <w:delText>p</w:delText>
          </w:r>
        </w:del>
        <w:del w:id="333" w:author="MCCARTNEY, HUGO J. (Student)" w:date="2020-03-10T14:23:00Z">
          <w:r w:rsidR="00FC241C" w:rsidRPr="001625E2" w:rsidDel="00C06A2C">
            <w:rPr>
              <w:rFonts w:ascii="Calibri" w:eastAsia="Calibri" w:hAnsi="Calibri" w:cs="Calibri"/>
              <w:sz w:val="22"/>
              <w:szCs w:val="22"/>
            </w:rPr>
            <w:delText>ower delivered</w:delText>
          </w:r>
        </w:del>
        <w:r w:rsidR="00FC241C" w:rsidRPr="001625E2">
          <w:rPr>
            <w:rFonts w:ascii="Calibri" w:eastAsia="Calibri" w:hAnsi="Calibri" w:cs="Calibri"/>
            <w:sz w:val="22"/>
            <w:szCs w:val="22"/>
          </w:rPr>
          <w:t xml:space="preserve"> </w:t>
        </w:r>
        <w:del w:id="334" w:author="MCCARTNEY, HUGO J. (Student)" w:date="2020-03-10T14:23:00Z">
          <w:r w:rsidR="00FC241C" w:rsidRPr="001625E2" w:rsidDel="00C06A2C">
            <w:rPr>
              <w:rFonts w:ascii="Calibri" w:eastAsia="Calibri" w:hAnsi="Calibri" w:cs="Calibri"/>
              <w:sz w:val="22"/>
              <w:szCs w:val="22"/>
            </w:rPr>
            <w:delText xml:space="preserve">is </w:delText>
          </w:r>
        </w:del>
        <w:r w:rsidR="00FC241C" w:rsidRPr="001625E2">
          <w:rPr>
            <w:rFonts w:ascii="Calibri" w:eastAsia="Calibri" w:hAnsi="Calibri" w:cs="Calibri"/>
            <w:sz w:val="22"/>
            <w:szCs w:val="22"/>
          </w:rPr>
          <w:t>3150</w:t>
        </w:r>
      </w:moveTo>
      <w:ins w:id="335" w:author="MCCARTNEY, HUGO J. (Student)" w:date="2020-03-10T14:22:00Z">
        <w:r w:rsidR="00C06A2C">
          <w:rPr>
            <w:rFonts w:ascii="Calibri" w:eastAsia="Calibri" w:hAnsi="Calibri" w:cs="Calibri"/>
            <w:sz w:val="22"/>
            <w:szCs w:val="22"/>
          </w:rPr>
          <w:t>W</w:t>
        </w:r>
      </w:ins>
      <w:moveTo w:id="336" w:author="MCCARTNEY, HUGO J. (Student)" w:date="2020-03-09T21:01:00Z">
        <w:del w:id="337" w:author="MCCARTNEY, HUGO J. (Student)" w:date="2020-03-10T14:22:00Z">
          <w:r w:rsidR="00FC241C" w:rsidRPr="001625E2" w:rsidDel="00C06A2C">
            <w:rPr>
              <w:rFonts w:ascii="Calibri" w:eastAsia="Calibri" w:hAnsi="Calibri" w:cs="Calibri"/>
              <w:sz w:val="22"/>
              <w:szCs w:val="22"/>
            </w:rPr>
            <w:delText>w</w:delText>
          </w:r>
        </w:del>
        <w:r w:rsidR="00FC241C" w:rsidRPr="001625E2">
          <w:rPr>
            <w:rFonts w:ascii="Calibri" w:eastAsia="Calibri" w:hAnsi="Calibri" w:cs="Calibri"/>
            <w:sz w:val="22"/>
            <w:szCs w:val="22"/>
          </w:rPr>
          <w:t xml:space="preserve"> and </w:t>
        </w:r>
      </w:moveTo>
      <w:ins w:id="338" w:author="MCCARTNEY, HUGO J. (Student)" w:date="2020-03-10T14:23:00Z">
        <w:r w:rsidR="00C06A2C">
          <w:rPr>
            <w:rFonts w:ascii="Calibri" w:eastAsia="Calibri" w:hAnsi="Calibri" w:cs="Calibri"/>
            <w:sz w:val="22"/>
            <w:szCs w:val="22"/>
          </w:rPr>
          <w:t>3.57Nm of torque</w:t>
        </w:r>
      </w:ins>
      <w:moveTo w:id="339" w:author="MCCARTNEY, HUGO J. (Student)" w:date="2020-03-09T21:01:00Z">
        <w:del w:id="340" w:author="MCCARTNEY, HUGO J. (Student)" w:date="2020-03-10T14:23:00Z">
          <w:r w:rsidR="00FC241C" w:rsidRPr="001625E2" w:rsidDel="00C06A2C">
            <w:rPr>
              <w:rFonts w:ascii="Calibri" w:eastAsia="Calibri" w:hAnsi="Calibri" w:cs="Calibri"/>
              <w:sz w:val="22"/>
              <w:szCs w:val="22"/>
            </w:rPr>
            <w:delText>the torque is 3.57Nm</w:delText>
          </w:r>
        </w:del>
        <w:r w:rsidR="00FC241C" w:rsidRPr="001625E2">
          <w:rPr>
            <w:rFonts w:ascii="Calibri" w:eastAsia="Calibri" w:hAnsi="Calibri" w:cs="Calibri"/>
            <w:sz w:val="22"/>
            <w:szCs w:val="22"/>
          </w:rPr>
          <w:t xml:space="preserve"> with a </w:t>
        </w:r>
        <w:proofErr w:type="spellStart"/>
        <w:r w:rsidR="00FC241C" w:rsidRPr="001625E2">
          <w:rPr>
            <w:rFonts w:ascii="Calibri" w:eastAsia="Calibri" w:hAnsi="Calibri" w:cs="Calibri"/>
            <w:sz w:val="22"/>
            <w:szCs w:val="22"/>
          </w:rPr>
          <w:t>Kv</w:t>
        </w:r>
        <w:proofErr w:type="spellEnd"/>
        <w:r w:rsidR="00FC241C" w:rsidRPr="001625E2">
          <w:rPr>
            <w:rFonts w:ascii="Calibri" w:eastAsia="Calibri" w:hAnsi="Calibri" w:cs="Calibri"/>
            <w:sz w:val="22"/>
            <w:szCs w:val="22"/>
          </w:rPr>
          <w:t xml:space="preserve"> rating of 1</w:t>
        </w:r>
      </w:moveTo>
      <w:ins w:id="341" w:author="MCCARTNEY, HUGO J. (Student)" w:date="2020-03-10T14:22:00Z">
        <w:r w:rsidR="00C06A2C">
          <w:rPr>
            <w:rFonts w:ascii="Calibri" w:eastAsia="Calibri" w:hAnsi="Calibri" w:cs="Calibri"/>
            <w:sz w:val="22"/>
            <w:szCs w:val="22"/>
          </w:rPr>
          <w:t>9</w:t>
        </w:r>
      </w:ins>
      <w:moveTo w:id="342" w:author="MCCARTNEY, HUGO J. (Student)" w:date="2020-03-09T21:01:00Z">
        <w:del w:id="343" w:author="MCCARTNEY, HUGO J. (Student)" w:date="2020-03-10T14:22:00Z">
          <w:r w:rsidR="00FC241C" w:rsidRPr="001625E2" w:rsidDel="00C06A2C">
            <w:rPr>
              <w:rFonts w:ascii="Calibri" w:eastAsia="Calibri" w:hAnsi="Calibri" w:cs="Calibri"/>
              <w:sz w:val="22"/>
              <w:szCs w:val="22"/>
            </w:rPr>
            <w:delText>7</w:delText>
          </w:r>
        </w:del>
        <w:r w:rsidR="00FC241C" w:rsidRPr="001625E2">
          <w:rPr>
            <w:rFonts w:ascii="Calibri" w:eastAsia="Calibri" w:hAnsi="Calibri" w:cs="Calibri"/>
            <w:sz w:val="22"/>
            <w:szCs w:val="22"/>
          </w:rPr>
          <w:t>0</w:t>
        </w:r>
      </w:moveTo>
      <w:ins w:id="344" w:author="MCCARTNEY, HUGO J. (Student)" w:date="2020-03-10T14:22:00Z">
        <w:r w:rsidR="00C06A2C">
          <w:rPr>
            <w:rFonts w:ascii="Calibri" w:eastAsia="Calibri" w:hAnsi="Calibri" w:cs="Calibri"/>
            <w:sz w:val="22"/>
            <w:szCs w:val="22"/>
          </w:rPr>
          <w:t>.</w:t>
        </w:r>
      </w:ins>
      <w:moveTo w:id="345" w:author="MCCARTNEY, HUGO J. (Student)" w:date="2020-03-09T21:01:00Z">
        <w:del w:id="346" w:author="MCCARTNEY, HUGO J. (Student)" w:date="2020-03-10T14:22:00Z">
          <w:r w:rsidR="00FC241C" w:rsidRPr="001625E2" w:rsidDel="00C06A2C">
            <w:rPr>
              <w:rFonts w:ascii="Calibri" w:eastAsia="Calibri" w:hAnsi="Calibri" w:cs="Calibri"/>
              <w:sz w:val="22"/>
              <w:szCs w:val="22"/>
            </w:rPr>
            <w:delText>,</w:delText>
          </w:r>
        </w:del>
        <w:r w:rsidR="00FC241C" w:rsidRPr="001625E2">
          <w:rPr>
            <w:rFonts w:ascii="Calibri" w:eastAsia="Calibri" w:hAnsi="Calibri" w:cs="Calibri"/>
            <w:sz w:val="22"/>
            <w:szCs w:val="22"/>
          </w:rPr>
          <w:t xml:space="preserve"> </w:t>
        </w:r>
      </w:moveTo>
      <w:ins w:id="347" w:author="MCCARTNEY, HUGO J. (Student)" w:date="2020-03-10T14:22:00Z">
        <w:r w:rsidR="00C06A2C">
          <w:rPr>
            <w:rFonts w:ascii="Calibri" w:eastAsia="Calibri" w:hAnsi="Calibri" w:cs="Calibri"/>
            <w:sz w:val="22"/>
            <w:szCs w:val="22"/>
          </w:rPr>
          <w:t>T</w:t>
        </w:r>
      </w:ins>
      <w:moveTo w:id="348" w:author="MCCARTNEY, HUGO J. (Student)" w:date="2020-03-09T21:01:00Z">
        <w:del w:id="349" w:author="MCCARTNEY, HUGO J. (Student)" w:date="2020-03-10T14:22:00Z">
          <w:r w:rsidR="00FC241C" w:rsidRPr="001625E2" w:rsidDel="00C06A2C">
            <w:rPr>
              <w:rFonts w:ascii="Calibri" w:eastAsia="Calibri" w:hAnsi="Calibri" w:cs="Calibri"/>
              <w:sz w:val="22"/>
              <w:szCs w:val="22"/>
            </w:rPr>
            <w:delText>t</w:delText>
          </w:r>
        </w:del>
        <w:r w:rsidR="00FC241C" w:rsidRPr="001625E2">
          <w:rPr>
            <w:rFonts w:ascii="Calibri" w:eastAsia="Calibri" w:hAnsi="Calibri" w:cs="Calibri"/>
            <w:sz w:val="22"/>
            <w:szCs w:val="22"/>
          </w:rPr>
          <w:t>hese specifications allow for the fact that the torque</w:t>
        </w:r>
      </w:moveTo>
      <w:ins w:id="350" w:author="MCCARTNEY, HUGO J. (Student)" w:date="2020-03-10T14:23:00Z">
        <w:r w:rsidR="00C06A2C">
          <w:rPr>
            <w:rFonts w:ascii="Calibri" w:eastAsia="Calibri" w:hAnsi="Calibri" w:cs="Calibri"/>
            <w:sz w:val="22"/>
            <w:szCs w:val="22"/>
          </w:rPr>
          <w:t xml:space="preserve"> curve</w:t>
        </w:r>
      </w:ins>
      <w:moveTo w:id="351" w:author="MCCARTNEY, HUGO J. (Student)" w:date="2020-03-09T21:01:00Z">
        <w:r w:rsidR="00FC241C" w:rsidRPr="001625E2">
          <w:rPr>
            <w:rFonts w:ascii="Calibri" w:eastAsia="Calibri" w:hAnsi="Calibri" w:cs="Calibri"/>
            <w:sz w:val="22"/>
            <w:szCs w:val="22"/>
          </w:rPr>
          <w:t xml:space="preserve"> is no</w:t>
        </w:r>
      </w:moveTo>
      <w:ins w:id="352" w:author="MCCARTNEY, HUGO J. (Student)" w:date="2020-03-10T14:23:00Z">
        <w:r w:rsidR="00C06A2C">
          <w:rPr>
            <w:rFonts w:ascii="Calibri" w:eastAsia="Calibri" w:hAnsi="Calibri" w:cs="Calibri"/>
            <w:sz w:val="22"/>
            <w:szCs w:val="22"/>
          </w:rPr>
          <w:t>n</w:t>
        </w:r>
      </w:ins>
      <w:moveTo w:id="353" w:author="MCCARTNEY, HUGO J. (Student)" w:date="2020-03-09T21:01:00Z">
        <w:del w:id="354" w:author="MCCARTNEY, HUGO J. (Student)" w:date="2020-03-10T14:23:00Z">
          <w:r w:rsidR="00FC241C" w:rsidRPr="001625E2" w:rsidDel="00C06A2C">
            <w:rPr>
              <w:rFonts w:ascii="Calibri" w:eastAsia="Calibri" w:hAnsi="Calibri" w:cs="Calibri"/>
              <w:sz w:val="22"/>
              <w:szCs w:val="22"/>
            </w:rPr>
            <w:delText>t</w:delText>
          </w:r>
        </w:del>
        <w:r w:rsidR="00FC241C" w:rsidRPr="001625E2">
          <w:rPr>
            <w:rFonts w:ascii="Calibri" w:eastAsia="Calibri" w:hAnsi="Calibri" w:cs="Calibri"/>
            <w:sz w:val="22"/>
            <w:szCs w:val="22"/>
          </w:rPr>
          <w:t xml:space="preserve"> </w:t>
        </w:r>
      </w:moveTo>
      <w:ins w:id="355" w:author="MCCARTNEY, HUGO J. (Student)" w:date="2020-03-10T14:23:00Z">
        <w:r w:rsidR="00C06A2C">
          <w:rPr>
            <w:rFonts w:ascii="Calibri" w:eastAsia="Calibri" w:hAnsi="Calibri" w:cs="Calibri"/>
            <w:sz w:val="22"/>
            <w:szCs w:val="22"/>
          </w:rPr>
          <w:t>-</w:t>
        </w:r>
      </w:ins>
      <w:moveTo w:id="356" w:author="MCCARTNEY, HUGO J. (Student)" w:date="2020-03-09T21:01:00Z">
        <w:r w:rsidR="00FC241C" w:rsidRPr="001625E2">
          <w:rPr>
            <w:rFonts w:ascii="Calibri" w:eastAsia="Calibri" w:hAnsi="Calibri" w:cs="Calibri"/>
            <w:sz w:val="22"/>
            <w:szCs w:val="22"/>
          </w:rPr>
          <w:t xml:space="preserve">linear </w:t>
        </w:r>
      </w:moveTo>
      <w:ins w:id="357" w:author="MCCARTNEY, HUGO J. (Student)" w:date="2020-03-10T14:24:00Z">
        <w:r w:rsidR="00C06A2C">
          <w:rPr>
            <w:rFonts w:ascii="Calibri" w:eastAsia="Calibri" w:hAnsi="Calibri" w:cs="Calibri"/>
            <w:sz w:val="22"/>
            <w:szCs w:val="22"/>
          </w:rPr>
          <w:t xml:space="preserve">and </w:t>
        </w:r>
      </w:ins>
      <w:moveTo w:id="358" w:author="MCCARTNEY, HUGO J. (Student)" w:date="2020-03-09T21:01:00Z">
        <w:del w:id="359" w:author="MCCARTNEY, HUGO J. (Student)" w:date="2020-03-10T14:24:00Z">
          <w:r w:rsidR="00FC241C" w:rsidRPr="001625E2" w:rsidDel="00C06A2C">
            <w:rPr>
              <w:rFonts w:ascii="Calibri" w:eastAsia="Calibri" w:hAnsi="Calibri" w:cs="Calibri"/>
              <w:sz w:val="22"/>
              <w:szCs w:val="22"/>
            </w:rPr>
            <w:delText xml:space="preserve">so </w:delText>
          </w:r>
        </w:del>
        <w:r w:rsidR="00FC241C" w:rsidRPr="001625E2">
          <w:rPr>
            <w:rFonts w:ascii="Calibri" w:eastAsia="Calibri" w:hAnsi="Calibri" w:cs="Calibri"/>
            <w:sz w:val="22"/>
            <w:szCs w:val="22"/>
          </w:rPr>
          <w:t xml:space="preserve">to be able to accelerate from a stationary start on a hill there is a </w:t>
        </w:r>
        <w:del w:id="360" w:author="MCCARTNEY, HUGO J. (Student)" w:date="2020-03-10T14:24:00Z">
          <w:r w:rsidR="00FC241C" w:rsidRPr="001625E2" w:rsidDel="00C06A2C">
            <w:rPr>
              <w:rFonts w:ascii="Calibri" w:eastAsia="Calibri" w:hAnsi="Calibri" w:cs="Calibri"/>
              <w:sz w:val="22"/>
              <w:szCs w:val="22"/>
            </w:rPr>
            <w:delText>requirement for a high staring torque which will be</w:delText>
          </w:r>
        </w:del>
      </w:moveTo>
      <w:ins w:id="361" w:author="MCCARTNEY, HUGO J. (Student)" w:date="2020-03-10T14:24:00Z">
        <w:r w:rsidR="00C06A2C">
          <w:rPr>
            <w:rFonts w:ascii="Calibri" w:eastAsia="Calibri" w:hAnsi="Calibri" w:cs="Calibri"/>
            <w:sz w:val="22"/>
            <w:szCs w:val="22"/>
          </w:rPr>
          <w:t xml:space="preserve">high starting torque is required. </w:t>
        </w:r>
      </w:ins>
      <w:moveTo w:id="362" w:author="MCCARTNEY, HUGO J. (Student)" w:date="2020-03-09T21:01:00Z">
        <w:r w:rsidR="00FC241C" w:rsidRPr="001625E2">
          <w:rPr>
            <w:rFonts w:ascii="Calibri" w:eastAsia="Calibri" w:hAnsi="Calibri" w:cs="Calibri"/>
            <w:sz w:val="22"/>
            <w:szCs w:val="22"/>
          </w:rPr>
          <w:t xml:space="preserve"> </w:t>
        </w:r>
      </w:moveTo>
      <w:ins w:id="363" w:author="MCCARTNEY, HUGO J. (Student)" w:date="2020-03-10T14:24:00Z">
        <w:r w:rsidR="00C06A2C">
          <w:rPr>
            <w:rFonts w:ascii="Calibri" w:eastAsia="Calibri" w:hAnsi="Calibri" w:cs="Calibri"/>
            <w:sz w:val="22"/>
            <w:szCs w:val="22"/>
          </w:rPr>
          <w:t>As this starting torque w</w:t>
        </w:r>
      </w:ins>
      <w:ins w:id="364" w:author="MCCARTNEY, HUGO J. (Student)" w:date="2020-03-10T14:25:00Z">
        <w:r w:rsidR="00C06A2C">
          <w:rPr>
            <w:rFonts w:ascii="Calibri" w:eastAsia="Calibri" w:hAnsi="Calibri" w:cs="Calibri"/>
            <w:sz w:val="22"/>
            <w:szCs w:val="22"/>
          </w:rPr>
          <w:t>ill be less than the quoted peak torque, this motor was chosen as it is able to provide the 3.15Nm required at starting</w:t>
        </w:r>
      </w:ins>
      <w:ins w:id="365" w:author="MCCARTNEY, HUGO J. (Student)" w:date="2020-03-10T14:26:00Z">
        <w:r w:rsidR="00C06A2C">
          <w:rPr>
            <w:rFonts w:ascii="Calibri" w:eastAsia="Calibri" w:hAnsi="Calibri" w:cs="Calibri"/>
            <w:sz w:val="22"/>
            <w:szCs w:val="22"/>
          </w:rPr>
          <w:t xml:space="preserve"> and not only at peak operating point.</w:t>
        </w:r>
      </w:ins>
      <w:ins w:id="366" w:author="MCCARTNEY, HUGO J. (Student)" w:date="2020-03-10T14:25:00Z">
        <w:r w:rsidR="00C06A2C">
          <w:rPr>
            <w:rFonts w:ascii="Calibri" w:eastAsia="Calibri" w:hAnsi="Calibri" w:cs="Calibri"/>
            <w:sz w:val="22"/>
            <w:szCs w:val="22"/>
          </w:rPr>
          <w:t xml:space="preserve"> </w:t>
        </w:r>
      </w:ins>
      <w:moveTo w:id="367" w:author="MCCARTNEY, HUGO J. (Student)" w:date="2020-03-09T21:01:00Z">
        <w:del w:id="368" w:author="MCCARTNEY, HUGO J. (Student)" w:date="2020-03-10T14:24:00Z">
          <w:r w:rsidR="00FC241C" w:rsidRPr="001625E2" w:rsidDel="00C06A2C">
            <w:rPr>
              <w:rFonts w:ascii="Calibri" w:eastAsia="Calibri" w:hAnsi="Calibri" w:cs="Calibri"/>
              <w:sz w:val="22"/>
              <w:szCs w:val="22"/>
            </w:rPr>
            <w:delText xml:space="preserve">less than the peak value so this motor will be able to deliver this. </w:delText>
          </w:r>
        </w:del>
        <w:r w:rsidR="00FC241C" w:rsidRPr="001625E2">
          <w:rPr>
            <w:rFonts w:ascii="Calibri" w:eastAsia="Calibri" w:hAnsi="Calibri" w:cs="Calibri"/>
            <w:sz w:val="22"/>
            <w:szCs w:val="22"/>
          </w:rPr>
          <w:t>Finally, the chosen motor has an integrated hall effect sensor</w:t>
        </w:r>
      </w:moveTo>
      <w:ins w:id="369" w:author="MCCARTNEY, HUGO J. (Student)" w:date="2020-03-10T14:35:00Z">
        <w:r w:rsidR="00C22997">
          <w:rPr>
            <w:rFonts w:ascii="Calibri" w:eastAsia="Calibri" w:hAnsi="Calibri" w:cs="Calibri"/>
            <w:sz w:val="22"/>
            <w:szCs w:val="22"/>
          </w:rPr>
          <w:t>,</w:t>
        </w:r>
      </w:ins>
      <w:moveTo w:id="370" w:author="MCCARTNEY, HUGO J. (Student)" w:date="2020-03-09T21:01:00Z">
        <w:del w:id="371" w:author="MCCARTNEY, HUGO J. (Student)" w:date="2020-03-10T14:35:00Z">
          <w:r w:rsidR="00FC241C" w:rsidRPr="001625E2" w:rsidDel="00C22997">
            <w:rPr>
              <w:rFonts w:ascii="Calibri" w:eastAsia="Calibri" w:hAnsi="Calibri" w:cs="Calibri"/>
              <w:sz w:val="22"/>
              <w:szCs w:val="22"/>
            </w:rPr>
            <w:delText xml:space="preserve"> to</w:delText>
          </w:r>
        </w:del>
        <w:r w:rsidR="00FC241C" w:rsidRPr="001625E2">
          <w:rPr>
            <w:rFonts w:ascii="Calibri" w:eastAsia="Calibri" w:hAnsi="Calibri" w:cs="Calibri"/>
            <w:sz w:val="22"/>
            <w:szCs w:val="22"/>
          </w:rPr>
          <w:t xml:space="preserve"> allow</w:t>
        </w:r>
      </w:moveTo>
      <w:ins w:id="372" w:author="MCCARTNEY, HUGO J. (Student)" w:date="2020-03-10T14:35:00Z">
        <w:r w:rsidR="00C22997">
          <w:rPr>
            <w:rFonts w:ascii="Calibri" w:eastAsia="Calibri" w:hAnsi="Calibri" w:cs="Calibri"/>
            <w:sz w:val="22"/>
            <w:szCs w:val="22"/>
          </w:rPr>
          <w:t>ing</w:t>
        </w:r>
      </w:ins>
      <w:moveTo w:id="373" w:author="MCCARTNEY, HUGO J. (Student)" w:date="2020-03-09T21:01:00Z">
        <w:r w:rsidR="00FC241C" w:rsidRPr="001625E2">
          <w:rPr>
            <w:rFonts w:ascii="Calibri" w:eastAsia="Calibri" w:hAnsi="Calibri" w:cs="Calibri"/>
            <w:sz w:val="22"/>
            <w:szCs w:val="22"/>
          </w:rPr>
          <w:t xml:space="preserve"> for more accurate speed and position control than can be obtained from using the traditional method of measuring the back emf on the stator windings.</w:t>
        </w:r>
      </w:moveTo>
    </w:p>
    <w:moveToRangeEnd w:id="15"/>
    <w:p w14:paraId="44216895" w14:textId="1DC60DE9" w:rsidR="00FC241C" w:rsidRDefault="00FC241C" w:rsidP="001625E2">
      <w:pPr>
        <w:rPr>
          <w:ins w:id="374" w:author="MCCARTNEY, HUGO J. (Student)" w:date="2020-03-09T21:01:00Z"/>
          <w:rFonts w:ascii="Calibri" w:eastAsia="Calibri" w:hAnsi="Calibri" w:cs="Calibri"/>
          <w:sz w:val="22"/>
          <w:szCs w:val="22"/>
        </w:rPr>
      </w:pPr>
    </w:p>
    <w:p w14:paraId="52105B2A" w14:textId="098F83CB" w:rsidR="00FC241C" w:rsidRPr="00FC241C" w:rsidRDefault="00FC241C" w:rsidP="001625E2">
      <w:pPr>
        <w:rPr>
          <w:ins w:id="375" w:author="MCCARTNEY, HUGO J. (Student)" w:date="2020-03-09T21:01:00Z"/>
          <w:rFonts w:ascii="Calibri" w:eastAsia="Calibri" w:hAnsi="Calibri" w:cs="Calibri"/>
          <w:b/>
          <w:bCs/>
          <w:sz w:val="28"/>
          <w:szCs w:val="28"/>
          <w:rPrChange w:id="376" w:author="MCCARTNEY, HUGO J. (Student)" w:date="2020-03-09T21:02:00Z">
            <w:rPr>
              <w:ins w:id="377" w:author="MCCARTNEY, HUGO J. (Student)" w:date="2020-03-09T21:01:00Z"/>
              <w:rFonts w:ascii="Calibri" w:eastAsia="Calibri" w:hAnsi="Calibri" w:cs="Calibri"/>
              <w:sz w:val="22"/>
              <w:szCs w:val="22"/>
            </w:rPr>
          </w:rPrChange>
        </w:rPr>
      </w:pPr>
      <w:ins w:id="378" w:author="MCCARTNEY, HUGO J. (Student)" w:date="2020-03-09T21:01:00Z">
        <w:r w:rsidRPr="00FC241C">
          <w:rPr>
            <w:rFonts w:ascii="Calibri" w:eastAsia="Calibri" w:hAnsi="Calibri" w:cs="Calibri"/>
            <w:b/>
            <w:bCs/>
            <w:sz w:val="28"/>
            <w:szCs w:val="28"/>
            <w:rPrChange w:id="379" w:author="MCCARTNEY, HUGO J. (Student)" w:date="2020-03-09T21:02:00Z">
              <w:rPr>
                <w:rFonts w:ascii="Calibri" w:eastAsia="Calibri" w:hAnsi="Calibri" w:cs="Calibri"/>
                <w:sz w:val="22"/>
                <w:szCs w:val="22"/>
              </w:rPr>
            </w:rPrChange>
          </w:rPr>
          <w:t>TRANS</w:t>
        </w:r>
      </w:ins>
      <w:ins w:id="380" w:author="MCCARTNEY, HUGO J. (Student)" w:date="2020-03-09T21:02:00Z">
        <w:r w:rsidRPr="00FC241C">
          <w:rPr>
            <w:rFonts w:ascii="Calibri" w:eastAsia="Calibri" w:hAnsi="Calibri" w:cs="Calibri"/>
            <w:b/>
            <w:bCs/>
            <w:sz w:val="28"/>
            <w:szCs w:val="28"/>
            <w:rPrChange w:id="381" w:author="MCCARTNEY, HUGO J. (Student)" w:date="2020-03-09T21:02:00Z">
              <w:rPr>
                <w:rFonts w:ascii="Calibri" w:eastAsia="Calibri" w:hAnsi="Calibri" w:cs="Calibri"/>
                <w:sz w:val="22"/>
                <w:szCs w:val="22"/>
              </w:rPr>
            </w:rPrChange>
          </w:rPr>
          <w:t>MISSION</w:t>
        </w:r>
      </w:ins>
    </w:p>
    <w:p w14:paraId="6D2EB958" w14:textId="77777777" w:rsidR="00FC241C" w:rsidRPr="001625E2" w:rsidRDefault="00FC241C" w:rsidP="001625E2">
      <w:pPr>
        <w:rPr>
          <w:rFonts w:ascii="Calibri" w:eastAsia="Calibri" w:hAnsi="Calibri" w:cs="Calibri"/>
          <w:sz w:val="22"/>
          <w:szCs w:val="22"/>
        </w:rPr>
      </w:pPr>
    </w:p>
    <w:p w14:paraId="1FD1DE35" w14:textId="77777777"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SUMMARY</w:t>
      </w:r>
    </w:p>
    <w:p w14:paraId="51466B8C" w14:textId="77777777"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Power to the wheels of the skateboard will be delivered using a high torque rubber belt transmitting the power from a brushless DC motor to the wheels.</w:t>
      </w:r>
    </w:p>
    <w:p w14:paraId="1598C0F7" w14:textId="77777777" w:rsidR="001625E2" w:rsidRPr="001625E2" w:rsidRDefault="001625E2" w:rsidP="001625E2">
      <w:pPr>
        <w:rPr>
          <w:rFonts w:ascii="Calibri" w:eastAsia="Calibri" w:hAnsi="Calibri" w:cs="Calibri"/>
          <w:sz w:val="22"/>
          <w:szCs w:val="22"/>
        </w:rPr>
      </w:pPr>
    </w:p>
    <w:p w14:paraId="202F74D0" w14:textId="445E985E" w:rsidR="001625E2" w:rsidRPr="001625E2" w:rsidRDefault="00936731" w:rsidP="001625E2">
      <w:pPr>
        <w:rPr>
          <w:rFonts w:ascii="Calibri" w:eastAsia="Calibri" w:hAnsi="Calibri" w:cs="Calibri"/>
          <w:sz w:val="22"/>
          <w:szCs w:val="22"/>
        </w:rPr>
      </w:pPr>
      <w:ins w:id="382" w:author="MCCARTNEY, HUGO J. (Student)" w:date="2020-03-11T14:45:00Z">
        <w:r>
          <w:rPr>
            <w:rFonts w:ascii="Calibri" w:eastAsia="Calibri" w:hAnsi="Calibri" w:cs="Calibri"/>
            <w:sz w:val="22"/>
            <w:szCs w:val="22"/>
          </w:rPr>
          <w:t xml:space="preserve">MOTOR CONFIGURATION AND </w:t>
        </w:r>
      </w:ins>
      <w:del w:id="383" w:author="MCCARTNEY, HUGO J. (Student)" w:date="2020-03-09T20:54:00Z">
        <w:r w:rsidR="001625E2" w:rsidRPr="001625E2" w:rsidDel="00F44565">
          <w:rPr>
            <w:rFonts w:ascii="Calibri" w:eastAsia="Calibri" w:hAnsi="Calibri" w:cs="Calibri"/>
            <w:sz w:val="22"/>
            <w:szCs w:val="22"/>
          </w:rPr>
          <w:delText>DR</w:delText>
        </w:r>
        <w:r w:rsidR="001625E2" w:rsidDel="00F44565">
          <w:rPr>
            <w:rFonts w:ascii="Calibri" w:eastAsia="Calibri" w:hAnsi="Calibri" w:cs="Calibri"/>
            <w:sz w:val="22"/>
            <w:szCs w:val="22"/>
          </w:rPr>
          <w:delText>IV</w:delText>
        </w:r>
        <w:r w:rsidR="001625E2" w:rsidRPr="001625E2" w:rsidDel="00F44565">
          <w:rPr>
            <w:rFonts w:ascii="Calibri" w:eastAsia="Calibri" w:hAnsi="Calibri" w:cs="Calibri"/>
            <w:sz w:val="22"/>
            <w:szCs w:val="22"/>
          </w:rPr>
          <w:delText xml:space="preserve">ETRAIN </w:delText>
        </w:r>
      </w:del>
      <w:ins w:id="384" w:author="MCCARTNEY, HUGO J. (Student)" w:date="2020-03-09T20:54:00Z">
        <w:r w:rsidR="00F44565">
          <w:rPr>
            <w:rFonts w:ascii="Calibri" w:eastAsia="Calibri" w:hAnsi="Calibri" w:cs="Calibri"/>
            <w:sz w:val="22"/>
            <w:szCs w:val="22"/>
          </w:rPr>
          <w:t xml:space="preserve">TRANSMISSION </w:t>
        </w:r>
      </w:ins>
      <w:r w:rsidR="001625E2" w:rsidRPr="001625E2">
        <w:rPr>
          <w:rFonts w:ascii="Calibri" w:eastAsia="Calibri" w:hAnsi="Calibri" w:cs="Calibri"/>
          <w:sz w:val="22"/>
          <w:szCs w:val="22"/>
        </w:rPr>
        <w:t>CHOICE</w:t>
      </w:r>
    </w:p>
    <w:p w14:paraId="57A10210" w14:textId="4D8947E9"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The decision to not use a motor attached from the truck directly to the wheels</w:t>
      </w:r>
      <w:del w:id="385" w:author="MCCARTNEY, HUGO J. (Student)" w:date="2020-03-10T14:38:00Z">
        <w:r w:rsidRPr="001625E2" w:rsidDel="00C22997">
          <w:rPr>
            <w:rFonts w:ascii="Calibri" w:eastAsia="Calibri" w:hAnsi="Calibri" w:cs="Calibri"/>
            <w:sz w:val="22"/>
            <w:szCs w:val="22"/>
          </w:rPr>
          <w:delText>-</w:delText>
        </w:r>
      </w:del>
      <w:r w:rsidRPr="001625E2">
        <w:rPr>
          <w:rFonts w:ascii="Calibri" w:eastAsia="Calibri" w:hAnsi="Calibri" w:cs="Calibri"/>
          <w:sz w:val="22"/>
          <w:szCs w:val="22"/>
        </w:rPr>
        <w:t xml:space="preserve"> </w:t>
      </w:r>
      <w:ins w:id="386" w:author="MCCARTNEY, HUGO J. (Student)" w:date="2020-03-10T14:38:00Z">
        <w:r w:rsidR="00C22997">
          <w:rPr>
            <w:rFonts w:ascii="Calibri" w:eastAsia="Calibri" w:hAnsi="Calibri" w:cs="Calibri"/>
            <w:sz w:val="22"/>
            <w:szCs w:val="22"/>
          </w:rPr>
          <w:t>(</w:t>
        </w:r>
      </w:ins>
      <w:r w:rsidRPr="001625E2">
        <w:rPr>
          <w:rFonts w:ascii="Calibri" w:eastAsia="Calibri" w:hAnsi="Calibri" w:cs="Calibri"/>
          <w:sz w:val="22"/>
          <w:szCs w:val="22"/>
        </w:rPr>
        <w:t>direct drive</w:t>
      </w:r>
      <w:ins w:id="387" w:author="MCCARTNEY, HUGO J. (Student)" w:date="2020-03-10T14:38:00Z">
        <w:r w:rsidR="00C22997">
          <w:rPr>
            <w:rFonts w:ascii="Calibri" w:eastAsia="Calibri" w:hAnsi="Calibri" w:cs="Calibri"/>
            <w:sz w:val="22"/>
            <w:szCs w:val="22"/>
          </w:rPr>
          <w:t>)</w:t>
        </w:r>
      </w:ins>
      <w:r w:rsidRPr="001625E2">
        <w:rPr>
          <w:rFonts w:ascii="Calibri" w:eastAsia="Calibri" w:hAnsi="Calibri" w:cs="Calibri"/>
          <w:sz w:val="22"/>
          <w:szCs w:val="22"/>
        </w:rPr>
        <w:t>, or a motor built into the wheels</w:t>
      </w:r>
      <w:del w:id="388" w:author="MCCARTNEY, HUGO J. (Student)" w:date="2020-03-10T14:38:00Z">
        <w:r w:rsidRPr="001625E2" w:rsidDel="00C22997">
          <w:rPr>
            <w:rFonts w:ascii="Calibri" w:eastAsia="Calibri" w:hAnsi="Calibri" w:cs="Calibri"/>
            <w:sz w:val="22"/>
            <w:szCs w:val="22"/>
          </w:rPr>
          <w:delText>-</w:delText>
        </w:r>
      </w:del>
      <w:r w:rsidRPr="001625E2">
        <w:rPr>
          <w:rFonts w:ascii="Calibri" w:eastAsia="Calibri" w:hAnsi="Calibri" w:cs="Calibri"/>
          <w:sz w:val="22"/>
          <w:szCs w:val="22"/>
        </w:rPr>
        <w:t xml:space="preserve"> </w:t>
      </w:r>
      <w:ins w:id="389" w:author="MCCARTNEY, HUGO J. (Student)" w:date="2020-03-10T14:38:00Z">
        <w:r w:rsidR="00C22997">
          <w:rPr>
            <w:rFonts w:ascii="Calibri" w:eastAsia="Calibri" w:hAnsi="Calibri" w:cs="Calibri"/>
            <w:sz w:val="22"/>
            <w:szCs w:val="22"/>
          </w:rPr>
          <w:t>(</w:t>
        </w:r>
      </w:ins>
      <w:r w:rsidRPr="001625E2">
        <w:rPr>
          <w:rFonts w:ascii="Calibri" w:eastAsia="Calibri" w:hAnsi="Calibri" w:cs="Calibri"/>
          <w:sz w:val="22"/>
          <w:szCs w:val="22"/>
        </w:rPr>
        <w:t>hub motor</w:t>
      </w:r>
      <w:ins w:id="390" w:author="MCCARTNEY, HUGO J. (Student)" w:date="2020-03-10T14:38:00Z">
        <w:r w:rsidR="00C22997">
          <w:rPr>
            <w:rFonts w:ascii="Calibri" w:eastAsia="Calibri" w:hAnsi="Calibri" w:cs="Calibri"/>
            <w:sz w:val="22"/>
            <w:szCs w:val="22"/>
          </w:rPr>
          <w:t>)</w:t>
        </w:r>
      </w:ins>
      <w:r w:rsidRPr="001625E2">
        <w:rPr>
          <w:rFonts w:ascii="Calibri" w:eastAsia="Calibri" w:hAnsi="Calibri" w:cs="Calibri"/>
          <w:sz w:val="22"/>
          <w:szCs w:val="22"/>
        </w:rPr>
        <w:t>, is summarised in the decision matrix xx</w:t>
      </w:r>
      <w:ins w:id="391" w:author="MCCARTNEY, HUGO J. (Student)" w:date="2020-03-10T14:41:00Z">
        <w:r w:rsidR="00C22997">
          <w:rPr>
            <w:rFonts w:ascii="Calibri" w:eastAsia="Calibri" w:hAnsi="Calibri" w:cs="Calibri"/>
            <w:sz w:val="22"/>
            <w:szCs w:val="22"/>
          </w:rPr>
          <w:t>.</w:t>
        </w:r>
      </w:ins>
      <w:del w:id="392" w:author="MCCARTNEY, HUGO J. (Student)" w:date="2020-03-10T14:40:00Z">
        <w:r w:rsidRPr="001625E2" w:rsidDel="00C22997">
          <w:rPr>
            <w:rFonts w:ascii="Calibri" w:eastAsia="Calibri" w:hAnsi="Calibri" w:cs="Calibri"/>
            <w:sz w:val="22"/>
            <w:szCs w:val="22"/>
          </w:rPr>
          <w:delText>,</w:delText>
        </w:r>
      </w:del>
      <w:r w:rsidRPr="001625E2">
        <w:rPr>
          <w:rFonts w:ascii="Calibri" w:eastAsia="Calibri" w:hAnsi="Calibri" w:cs="Calibri"/>
          <w:sz w:val="22"/>
          <w:szCs w:val="22"/>
        </w:rPr>
        <w:t xml:space="preserve"> </w:t>
      </w:r>
      <w:ins w:id="393" w:author="MCCARTNEY, HUGO J. (Student)" w:date="2020-03-10T14:45:00Z">
        <w:r w:rsidR="00C22997">
          <w:rPr>
            <w:rFonts w:ascii="Calibri" w:eastAsia="Calibri" w:hAnsi="Calibri" w:cs="Calibri"/>
            <w:sz w:val="22"/>
            <w:szCs w:val="22"/>
          </w:rPr>
          <w:t>Both of these methods were dismissed</w:t>
        </w:r>
      </w:ins>
      <w:ins w:id="394" w:author="MCCARTNEY, HUGO J. (Student)" w:date="2020-03-10T14:46:00Z">
        <w:r w:rsidR="00152D21">
          <w:rPr>
            <w:rFonts w:ascii="Calibri" w:eastAsia="Calibri" w:hAnsi="Calibri" w:cs="Calibri"/>
            <w:sz w:val="22"/>
            <w:szCs w:val="22"/>
          </w:rPr>
          <w:t xml:space="preserve">, as they would severely limit the size and thus performance of the motors that could be implemented, </w:t>
        </w:r>
      </w:ins>
      <w:ins w:id="395" w:author="MCCARTNEY, HUGO J. (Student)" w:date="2020-03-10T14:47:00Z">
        <w:r w:rsidR="00152D21">
          <w:rPr>
            <w:rFonts w:ascii="Calibri" w:eastAsia="Calibri" w:hAnsi="Calibri" w:cs="Calibri"/>
            <w:sz w:val="22"/>
            <w:szCs w:val="22"/>
          </w:rPr>
          <w:t xml:space="preserve">leaving the board incapable of traversing the </w:t>
        </w:r>
      </w:ins>
      <w:del w:id="396" w:author="MCCARTNEY, HUGO J. (Student)" w:date="2020-03-10T14:41:00Z">
        <w:r w:rsidRPr="001625E2" w:rsidDel="00C22997">
          <w:rPr>
            <w:rFonts w:ascii="Calibri" w:eastAsia="Calibri" w:hAnsi="Calibri" w:cs="Calibri"/>
            <w:sz w:val="22"/>
            <w:szCs w:val="22"/>
          </w:rPr>
          <w:delText>where it</w:delText>
        </w:r>
      </w:del>
      <w:del w:id="397" w:author="MCCARTNEY, HUGO J. (Student)" w:date="2020-03-10T14:45:00Z">
        <w:r w:rsidRPr="001625E2" w:rsidDel="00C22997">
          <w:rPr>
            <w:rFonts w:ascii="Calibri" w:eastAsia="Calibri" w:hAnsi="Calibri" w:cs="Calibri"/>
            <w:sz w:val="22"/>
            <w:szCs w:val="22"/>
          </w:rPr>
          <w:delText xml:space="preserve"> can be seen that due to these methods limiting the space available for the motor and in the case of a hub motor reducing the heat dissipation, these designs cannot deliver sufficient power and torque to climb the required </w:delText>
        </w:r>
      </w:del>
      <w:del w:id="398" w:author="MCCARTNEY, HUGO J. (Student)" w:date="2020-03-10T14:47:00Z">
        <w:r w:rsidRPr="001625E2" w:rsidDel="00152D21">
          <w:rPr>
            <w:rFonts w:ascii="Calibri" w:eastAsia="Calibri" w:hAnsi="Calibri" w:cs="Calibri"/>
            <w:sz w:val="22"/>
            <w:szCs w:val="22"/>
          </w:rPr>
          <w:delText>xx</w:delText>
        </w:r>
      </w:del>
      <w:r w:rsidRPr="001625E2">
        <w:rPr>
          <w:rFonts w:ascii="Calibri" w:eastAsia="Calibri" w:hAnsi="Calibri" w:cs="Calibri"/>
          <w:sz w:val="22"/>
          <w:szCs w:val="22"/>
        </w:rPr>
        <w:t>15% gradient</w:t>
      </w:r>
      <w:ins w:id="399" w:author="MCCARTNEY, HUGO J. (Student)" w:date="2020-03-10T14:47:00Z">
        <w:r w:rsidR="00152D21">
          <w:rPr>
            <w:rFonts w:ascii="Calibri" w:eastAsia="Calibri" w:hAnsi="Calibri" w:cs="Calibri"/>
            <w:sz w:val="22"/>
            <w:szCs w:val="22"/>
          </w:rPr>
          <w:t xml:space="preserve">s inherent in the user case. </w:t>
        </w:r>
      </w:ins>
      <w:ins w:id="400" w:author="MCCARTNEY, HUGO J. (Student)" w:date="2020-03-10T15:12:00Z">
        <w:r w:rsidR="00A847AE">
          <w:rPr>
            <w:rFonts w:ascii="Calibri" w:eastAsia="Calibri" w:hAnsi="Calibri" w:cs="Calibri"/>
            <w:sz w:val="22"/>
            <w:szCs w:val="22"/>
          </w:rPr>
          <w:t>This problem is compound by the lack of room for</w:t>
        </w:r>
      </w:ins>
      <w:ins w:id="401" w:author="MCCARTNEY, HUGO J. (Student)" w:date="2020-03-10T15:13:00Z">
        <w:r w:rsidR="00A847AE">
          <w:rPr>
            <w:rFonts w:ascii="Calibri" w:eastAsia="Calibri" w:hAnsi="Calibri" w:cs="Calibri"/>
            <w:sz w:val="22"/>
            <w:szCs w:val="22"/>
          </w:rPr>
          <w:t xml:space="preserve"> gearing that could provide the required torque. </w:t>
        </w:r>
      </w:ins>
      <w:ins w:id="402" w:author="MCCARTNEY, HUGO J. (Student)" w:date="2020-03-10T14:48:00Z">
        <w:r w:rsidR="00152D21">
          <w:rPr>
            <w:rFonts w:ascii="Calibri" w:eastAsia="Calibri" w:hAnsi="Calibri" w:cs="Calibri"/>
            <w:sz w:val="22"/>
            <w:szCs w:val="22"/>
          </w:rPr>
          <w:t>Hub motors were deemed particularly unsuitable due to their poor heat dissipation, which would become a major problem given the high-power output required.</w:t>
        </w:r>
      </w:ins>
      <w:del w:id="403" w:author="MCCARTNEY, HUGO J. (Student)" w:date="2020-03-10T14:47:00Z">
        <w:r w:rsidRPr="001625E2" w:rsidDel="00152D21">
          <w:rPr>
            <w:rFonts w:ascii="Calibri" w:eastAsia="Calibri" w:hAnsi="Calibri" w:cs="Calibri"/>
            <w:sz w:val="22"/>
            <w:szCs w:val="22"/>
          </w:rPr>
          <w:delText xml:space="preserve"> xx NEEDS QUANTIFICATION</w:delText>
        </w:r>
      </w:del>
    </w:p>
    <w:p w14:paraId="56D909FC" w14:textId="38BC5315" w:rsidR="001625E2" w:rsidRPr="001625E2" w:rsidDel="0020563B" w:rsidRDefault="001625E2" w:rsidP="001625E2">
      <w:pPr>
        <w:rPr>
          <w:del w:id="404" w:author="MCCARTNEY, HUGO J. (Student)" w:date="2020-03-10T15:16:00Z"/>
          <w:rFonts w:ascii="Calibri" w:eastAsia="Calibri" w:hAnsi="Calibri" w:cs="Calibri"/>
          <w:sz w:val="22"/>
          <w:szCs w:val="22"/>
        </w:rPr>
      </w:pPr>
      <w:r w:rsidRPr="001625E2">
        <w:rPr>
          <w:rFonts w:ascii="Calibri" w:eastAsia="Calibri" w:hAnsi="Calibri" w:cs="Calibri"/>
          <w:sz w:val="22"/>
          <w:szCs w:val="22"/>
        </w:rPr>
        <w:t>To enable a gear ratio and allow for the relocation of the motor to allow for a larger, more powerful motor a belt drive is most suitable</w:t>
      </w:r>
      <w:del w:id="405" w:author="MCCARTNEY, HUGO J. (Student)" w:date="2020-03-10T15:03:00Z">
        <w:r w:rsidRPr="001625E2" w:rsidDel="00A847AE">
          <w:rPr>
            <w:rFonts w:ascii="Calibri" w:eastAsia="Calibri" w:hAnsi="Calibri" w:cs="Calibri"/>
            <w:sz w:val="22"/>
            <w:szCs w:val="22"/>
          </w:rPr>
          <w:delText xml:space="preserve"> </w:delText>
        </w:r>
      </w:del>
      <w:ins w:id="406" w:author="MCCARTNEY, HUGO J. (Student)" w:date="2020-03-10T15:03:00Z">
        <w:r w:rsidR="00A847AE">
          <w:rPr>
            <w:rFonts w:ascii="Calibri" w:eastAsia="Calibri" w:hAnsi="Calibri" w:cs="Calibri"/>
            <w:sz w:val="22"/>
            <w:szCs w:val="22"/>
          </w:rPr>
          <w:t>, similarly summarised in matrix xx</w:t>
        </w:r>
      </w:ins>
      <w:del w:id="407" w:author="MCCARTNEY, HUGO J. (Student)" w:date="2020-03-10T15:03:00Z">
        <w:r w:rsidRPr="001625E2" w:rsidDel="00A847AE">
          <w:rPr>
            <w:rFonts w:ascii="Calibri" w:eastAsia="Calibri" w:hAnsi="Calibri" w:cs="Calibri"/>
            <w:sz w:val="22"/>
            <w:szCs w:val="22"/>
          </w:rPr>
          <w:delText>as summarised in xx mat</w:delText>
        </w:r>
      </w:del>
      <w:ins w:id="408" w:author="MCCARTNEY, HUGO J. (Student)" w:date="2020-03-10T15:03:00Z">
        <w:r w:rsidR="00A847AE">
          <w:rPr>
            <w:rFonts w:ascii="Calibri" w:eastAsia="Calibri" w:hAnsi="Calibri" w:cs="Calibri"/>
            <w:sz w:val="22"/>
            <w:szCs w:val="22"/>
          </w:rPr>
          <w:t xml:space="preserve"> where</w:t>
        </w:r>
      </w:ins>
      <w:del w:id="409" w:author="MCCARTNEY, HUGO J. (Student)" w:date="2020-03-10T15:03:00Z">
        <w:r w:rsidRPr="001625E2" w:rsidDel="00A847AE">
          <w:rPr>
            <w:rFonts w:ascii="Calibri" w:eastAsia="Calibri" w:hAnsi="Calibri" w:cs="Calibri"/>
            <w:sz w:val="22"/>
            <w:szCs w:val="22"/>
          </w:rPr>
          <w:delText>rix? Xx. Where</w:delText>
        </w:r>
      </w:del>
      <w:r w:rsidRPr="001625E2">
        <w:rPr>
          <w:rFonts w:ascii="Calibri" w:eastAsia="Calibri" w:hAnsi="Calibri" w:cs="Calibri"/>
          <w:sz w:val="22"/>
          <w:szCs w:val="22"/>
        </w:rPr>
        <w:t xml:space="preserve"> it </w:t>
      </w:r>
      <w:ins w:id="410" w:author="MCCARTNEY, HUGO J. (Student)" w:date="2020-03-10T15:03:00Z">
        <w:r w:rsidR="00A847AE">
          <w:rPr>
            <w:rFonts w:ascii="Calibri" w:eastAsia="Calibri" w:hAnsi="Calibri" w:cs="Calibri"/>
            <w:sz w:val="22"/>
            <w:szCs w:val="22"/>
          </w:rPr>
          <w:t>can be</w:t>
        </w:r>
      </w:ins>
      <w:del w:id="411" w:author="MCCARTNEY, HUGO J. (Student)" w:date="2020-03-10T15:03:00Z">
        <w:r w:rsidRPr="001625E2" w:rsidDel="00A847AE">
          <w:rPr>
            <w:rFonts w:ascii="Calibri" w:eastAsia="Calibri" w:hAnsi="Calibri" w:cs="Calibri"/>
            <w:sz w:val="22"/>
            <w:szCs w:val="22"/>
          </w:rPr>
          <w:delText>is</w:delText>
        </w:r>
      </w:del>
      <w:r w:rsidRPr="001625E2">
        <w:rPr>
          <w:rFonts w:ascii="Calibri" w:eastAsia="Calibri" w:hAnsi="Calibri" w:cs="Calibri"/>
          <w:sz w:val="22"/>
          <w:szCs w:val="22"/>
        </w:rPr>
        <w:t xml:space="preserve"> s</w:t>
      </w:r>
      <w:ins w:id="412" w:author="MCCARTNEY, HUGO J. (Student)" w:date="2020-03-10T15:04:00Z">
        <w:r w:rsidR="00A847AE">
          <w:rPr>
            <w:rFonts w:ascii="Calibri" w:eastAsia="Calibri" w:hAnsi="Calibri" w:cs="Calibri"/>
            <w:sz w:val="22"/>
            <w:szCs w:val="22"/>
          </w:rPr>
          <w:t>ee</w:t>
        </w:r>
      </w:ins>
      <w:del w:id="413" w:author="MCCARTNEY, HUGO J. (Student)" w:date="2020-03-10T15:04:00Z">
        <w:r w:rsidRPr="001625E2" w:rsidDel="00A847AE">
          <w:rPr>
            <w:rFonts w:ascii="Calibri" w:eastAsia="Calibri" w:hAnsi="Calibri" w:cs="Calibri"/>
            <w:sz w:val="22"/>
            <w:szCs w:val="22"/>
          </w:rPr>
          <w:delText>ee</w:delText>
        </w:r>
      </w:del>
      <w:r w:rsidRPr="001625E2">
        <w:rPr>
          <w:rFonts w:ascii="Calibri" w:eastAsia="Calibri" w:hAnsi="Calibri" w:cs="Calibri"/>
          <w:sz w:val="22"/>
          <w:szCs w:val="22"/>
        </w:rPr>
        <w:t xml:space="preserve">n that due to its reduced noise, maintenance frequency and cost as well as better manufacturability </w:t>
      </w:r>
      <w:ins w:id="414" w:author="MCCARTNEY, HUGO J. (Student)" w:date="2020-03-10T15:16:00Z">
        <w:r w:rsidR="0020563B">
          <w:rPr>
            <w:rFonts w:ascii="Calibri" w:eastAsia="Calibri" w:hAnsi="Calibri" w:cs="Calibri"/>
            <w:sz w:val="22"/>
            <w:szCs w:val="22"/>
          </w:rPr>
          <w:t xml:space="preserve">that </w:t>
        </w:r>
      </w:ins>
    </w:p>
    <w:p w14:paraId="5F60F125" w14:textId="77777777"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 xml:space="preserve">a belt drive is a more suitable than using a chain. </w:t>
      </w:r>
    </w:p>
    <w:p w14:paraId="25100829" w14:textId="77777777" w:rsidR="001625E2" w:rsidRPr="001625E2" w:rsidRDefault="001625E2" w:rsidP="001625E2">
      <w:pPr>
        <w:rPr>
          <w:rFonts w:ascii="Calibri" w:eastAsia="Calibri" w:hAnsi="Calibri" w:cs="Calibri"/>
          <w:sz w:val="22"/>
          <w:szCs w:val="22"/>
        </w:rPr>
      </w:pPr>
    </w:p>
    <w:p w14:paraId="7315E010" w14:textId="2BCC2652" w:rsidR="001625E2" w:rsidRPr="001625E2" w:rsidDel="0020563B" w:rsidRDefault="001625E2" w:rsidP="001625E2">
      <w:pPr>
        <w:rPr>
          <w:del w:id="415" w:author="MCCARTNEY, HUGO J. (Student)" w:date="2020-03-10T15:16:00Z"/>
          <w:rFonts w:ascii="Calibri" w:eastAsia="Calibri" w:hAnsi="Calibri" w:cs="Calibri"/>
          <w:sz w:val="22"/>
          <w:szCs w:val="22"/>
        </w:rPr>
      </w:pPr>
      <w:del w:id="416" w:author="MCCARTNEY, HUGO J. (Student)" w:date="2020-03-10T15:04:00Z">
        <w:r w:rsidRPr="001625E2" w:rsidDel="00A847AE">
          <w:rPr>
            <w:rFonts w:ascii="Calibri" w:eastAsia="Calibri" w:hAnsi="Calibri" w:cs="Calibri"/>
            <w:sz w:val="22"/>
            <w:szCs w:val="22"/>
          </w:rPr>
          <w:delText>The decision was to use</w:delText>
        </w:r>
      </w:del>
      <w:ins w:id="417" w:author="MCCARTNEY, HUGO J. (Student)" w:date="2020-03-10T15:04:00Z">
        <w:r w:rsidR="00A847AE">
          <w:rPr>
            <w:rFonts w:ascii="Calibri" w:eastAsia="Calibri" w:hAnsi="Calibri" w:cs="Calibri"/>
            <w:sz w:val="22"/>
            <w:szCs w:val="22"/>
          </w:rPr>
          <w:t>It was decided to use</w:t>
        </w:r>
      </w:ins>
      <w:r w:rsidRPr="001625E2">
        <w:rPr>
          <w:rFonts w:ascii="Calibri" w:eastAsia="Calibri" w:hAnsi="Calibri" w:cs="Calibri"/>
          <w:sz w:val="22"/>
          <w:szCs w:val="22"/>
        </w:rPr>
        <w:t xml:space="preserve"> a high torque belt as can be seen in the profile xx</w:t>
      </w:r>
      <w:ins w:id="418" w:author="MCCARTNEY, HUGO J. (Student)" w:date="2020-03-10T15:08:00Z">
        <w:r w:rsidR="00A847AE">
          <w:rPr>
            <w:rFonts w:ascii="Calibri" w:eastAsia="Calibri" w:hAnsi="Calibri" w:cs="Calibri"/>
            <w:sz w:val="22"/>
            <w:szCs w:val="22"/>
          </w:rPr>
          <w:t>, which</w:t>
        </w:r>
      </w:ins>
      <w:del w:id="419" w:author="MCCARTNEY, HUGO J. (Student)" w:date="2020-03-10T15:08:00Z">
        <w:r w:rsidRPr="001625E2" w:rsidDel="00A847AE">
          <w:rPr>
            <w:rFonts w:ascii="Calibri" w:eastAsia="Calibri" w:hAnsi="Calibri" w:cs="Calibri"/>
            <w:sz w:val="22"/>
            <w:szCs w:val="22"/>
          </w:rPr>
          <w:delText>, this</w:delText>
        </w:r>
      </w:del>
      <w:r w:rsidRPr="001625E2">
        <w:rPr>
          <w:rFonts w:ascii="Calibri" w:eastAsia="Calibri" w:hAnsi="Calibri" w:cs="Calibri"/>
          <w:sz w:val="22"/>
          <w:szCs w:val="22"/>
        </w:rPr>
        <w:t xml:space="preserve"> allows for transmission of a large</w:t>
      </w:r>
      <w:ins w:id="420" w:author="MCCARTNEY, HUGO J. (Student)" w:date="2020-03-10T15:08:00Z">
        <w:r w:rsidR="00A847AE">
          <w:rPr>
            <w:rFonts w:ascii="Calibri" w:eastAsia="Calibri" w:hAnsi="Calibri" w:cs="Calibri"/>
            <w:sz w:val="22"/>
            <w:szCs w:val="22"/>
          </w:rPr>
          <w:t xml:space="preserve"> amounts of</w:t>
        </w:r>
      </w:ins>
      <w:r w:rsidRPr="001625E2">
        <w:rPr>
          <w:rFonts w:ascii="Calibri" w:eastAsia="Calibri" w:hAnsi="Calibri" w:cs="Calibri"/>
          <w:sz w:val="22"/>
          <w:szCs w:val="22"/>
        </w:rPr>
        <w:t xml:space="preserve"> power xx, as well as high torque at a typical xx% efficiency as quoted by the manufacturer xx</w:t>
      </w:r>
      <w:ins w:id="421" w:author="MCCARTNEY, HUGO J. (Student)" w:date="2020-03-10T15:16:00Z">
        <w:r w:rsidR="0020563B">
          <w:rPr>
            <w:rFonts w:ascii="Calibri" w:eastAsia="Calibri" w:hAnsi="Calibri" w:cs="Calibri"/>
            <w:sz w:val="22"/>
            <w:szCs w:val="22"/>
          </w:rPr>
          <w:t>.</w:t>
        </w:r>
      </w:ins>
    </w:p>
    <w:p w14:paraId="2941B77B" w14:textId="25F37D57" w:rsidR="001625E2" w:rsidRPr="001625E2" w:rsidRDefault="001625E2" w:rsidP="001625E2">
      <w:pPr>
        <w:rPr>
          <w:rFonts w:ascii="Calibri" w:eastAsia="Calibri" w:hAnsi="Calibri" w:cs="Calibri"/>
          <w:sz w:val="22"/>
          <w:szCs w:val="22"/>
        </w:rPr>
      </w:pPr>
      <w:del w:id="422" w:author="MCCARTNEY, HUGO J. (Student)" w:date="2020-03-10T15:16:00Z">
        <w:r w:rsidRPr="001625E2" w:rsidDel="0020563B">
          <w:rPr>
            <w:rFonts w:ascii="Calibri" w:eastAsia="Calibri" w:hAnsi="Calibri" w:cs="Calibri"/>
            <w:sz w:val="22"/>
            <w:szCs w:val="22"/>
          </w:rPr>
          <w:delText>Also,</w:delText>
        </w:r>
      </w:del>
      <w:r w:rsidRPr="001625E2">
        <w:rPr>
          <w:rFonts w:ascii="Calibri" w:eastAsia="Calibri" w:hAnsi="Calibri" w:cs="Calibri"/>
          <w:sz w:val="22"/>
          <w:szCs w:val="22"/>
        </w:rPr>
        <w:t xml:space="preserve"> </w:t>
      </w:r>
      <w:ins w:id="423" w:author="MCCARTNEY, HUGO J. (Student)" w:date="2020-03-10T15:17:00Z">
        <w:r w:rsidR="0020563B">
          <w:rPr>
            <w:rFonts w:ascii="Calibri" w:eastAsia="Calibri" w:hAnsi="Calibri" w:cs="Calibri"/>
            <w:sz w:val="22"/>
            <w:szCs w:val="22"/>
          </w:rPr>
          <w:t>T</w:t>
        </w:r>
      </w:ins>
      <w:del w:id="424" w:author="MCCARTNEY, HUGO J. (Student)" w:date="2020-03-10T15:17:00Z">
        <w:r w:rsidRPr="001625E2" w:rsidDel="0020563B">
          <w:rPr>
            <w:rFonts w:ascii="Calibri" w:eastAsia="Calibri" w:hAnsi="Calibri" w:cs="Calibri"/>
            <w:sz w:val="22"/>
            <w:szCs w:val="22"/>
          </w:rPr>
          <w:delText>t</w:delText>
        </w:r>
      </w:del>
      <w:r w:rsidRPr="001625E2">
        <w:rPr>
          <w:rFonts w:ascii="Calibri" w:eastAsia="Calibri" w:hAnsi="Calibri" w:cs="Calibri"/>
          <w:sz w:val="22"/>
          <w:szCs w:val="22"/>
        </w:rPr>
        <w:t xml:space="preserve">his style of belt is </w:t>
      </w:r>
      <w:ins w:id="425" w:author="MCCARTNEY, HUGO J. (Student)" w:date="2020-03-10T15:08:00Z">
        <w:r w:rsidR="00A847AE">
          <w:rPr>
            <w:rFonts w:ascii="Calibri" w:eastAsia="Calibri" w:hAnsi="Calibri" w:cs="Calibri"/>
            <w:sz w:val="22"/>
            <w:szCs w:val="22"/>
          </w:rPr>
          <w:t>resistant</w:t>
        </w:r>
      </w:ins>
      <w:del w:id="426" w:author="MCCARTNEY, HUGO J. (Student)" w:date="2020-03-10T15:08:00Z">
        <w:r w:rsidRPr="001625E2" w:rsidDel="00A847AE">
          <w:rPr>
            <w:rFonts w:ascii="Calibri" w:eastAsia="Calibri" w:hAnsi="Calibri" w:cs="Calibri"/>
            <w:sz w:val="22"/>
            <w:szCs w:val="22"/>
          </w:rPr>
          <w:delText>impervious</w:delText>
        </w:r>
      </w:del>
      <w:r w:rsidRPr="001625E2">
        <w:rPr>
          <w:rFonts w:ascii="Calibri" w:eastAsia="Calibri" w:hAnsi="Calibri" w:cs="Calibri"/>
          <w:sz w:val="22"/>
          <w:szCs w:val="22"/>
        </w:rPr>
        <w:t xml:space="preserve"> to holding its shape after being held in a particular position, during storage, which would</w:t>
      </w:r>
      <w:ins w:id="427" w:author="MCCARTNEY, HUGO J. (Student)" w:date="2020-03-10T15:13:00Z">
        <w:r w:rsidR="0020563B">
          <w:rPr>
            <w:rFonts w:ascii="Calibri" w:eastAsia="Calibri" w:hAnsi="Calibri" w:cs="Calibri"/>
            <w:sz w:val="22"/>
            <w:szCs w:val="22"/>
          </w:rPr>
          <w:t xml:space="preserve"> othe</w:t>
        </w:r>
      </w:ins>
      <w:ins w:id="428" w:author="MCCARTNEY, HUGO J. (Student)" w:date="2020-03-10T15:29:00Z">
        <w:r w:rsidR="005E7834">
          <w:rPr>
            <w:rFonts w:ascii="Calibri" w:eastAsia="Calibri" w:hAnsi="Calibri" w:cs="Calibri"/>
            <w:sz w:val="22"/>
            <w:szCs w:val="22"/>
          </w:rPr>
          <w:t>r</w:t>
        </w:r>
      </w:ins>
      <w:ins w:id="429" w:author="MCCARTNEY, HUGO J. (Student)" w:date="2020-03-10T15:13:00Z">
        <w:r w:rsidR="0020563B">
          <w:rPr>
            <w:rFonts w:ascii="Calibri" w:eastAsia="Calibri" w:hAnsi="Calibri" w:cs="Calibri"/>
            <w:sz w:val="22"/>
            <w:szCs w:val="22"/>
          </w:rPr>
          <w:t>wise</w:t>
        </w:r>
      </w:ins>
      <w:r w:rsidRPr="001625E2">
        <w:rPr>
          <w:rFonts w:ascii="Calibri" w:eastAsia="Calibri" w:hAnsi="Calibri" w:cs="Calibri"/>
          <w:sz w:val="22"/>
          <w:szCs w:val="22"/>
        </w:rPr>
        <w:t xml:space="preserve"> cause vibrations through the board. The flexibility from having teeth</w:t>
      </w:r>
      <w:ins w:id="430" w:author="MCCARTNEY, HUGO J. (Student)" w:date="2020-03-10T15:29:00Z">
        <w:r w:rsidR="005E7834">
          <w:rPr>
            <w:rFonts w:ascii="Calibri" w:eastAsia="Calibri" w:hAnsi="Calibri" w:cs="Calibri"/>
            <w:sz w:val="22"/>
            <w:szCs w:val="22"/>
          </w:rPr>
          <w:t xml:space="preserve"> also helps</w:t>
        </w:r>
      </w:ins>
      <w:r w:rsidRPr="001625E2">
        <w:rPr>
          <w:rFonts w:ascii="Calibri" w:eastAsia="Calibri" w:hAnsi="Calibri" w:cs="Calibri"/>
          <w:sz w:val="22"/>
          <w:szCs w:val="22"/>
        </w:rPr>
        <w:t xml:space="preserve"> negate</w:t>
      </w:r>
      <w:del w:id="431" w:author="MCCARTNEY, HUGO J. (Student)" w:date="2020-03-10T15:29:00Z">
        <w:r w:rsidRPr="001625E2" w:rsidDel="005E7834">
          <w:rPr>
            <w:rFonts w:ascii="Calibri" w:eastAsia="Calibri" w:hAnsi="Calibri" w:cs="Calibri"/>
            <w:sz w:val="22"/>
            <w:szCs w:val="22"/>
          </w:rPr>
          <w:delText>s</w:delText>
        </w:r>
      </w:del>
      <w:r w:rsidRPr="001625E2">
        <w:rPr>
          <w:rFonts w:ascii="Calibri" w:eastAsia="Calibri" w:hAnsi="Calibri" w:cs="Calibri"/>
          <w:sz w:val="22"/>
          <w:szCs w:val="22"/>
        </w:rPr>
        <w:t xml:space="preserve"> </w:t>
      </w:r>
      <w:del w:id="432" w:author="MCCARTNEY, HUGO J. (Student)" w:date="2020-03-10T15:30:00Z">
        <w:r w:rsidRPr="001625E2" w:rsidDel="00032F24">
          <w:rPr>
            <w:rFonts w:ascii="Calibri" w:eastAsia="Calibri" w:hAnsi="Calibri" w:cs="Calibri"/>
            <w:sz w:val="22"/>
            <w:szCs w:val="22"/>
          </w:rPr>
          <w:delText xml:space="preserve">any of </w:delText>
        </w:r>
      </w:del>
      <w:r w:rsidRPr="001625E2">
        <w:rPr>
          <w:rFonts w:ascii="Calibri" w:eastAsia="Calibri" w:hAnsi="Calibri" w:cs="Calibri"/>
          <w:sz w:val="22"/>
          <w:szCs w:val="22"/>
        </w:rPr>
        <w:t>this effect. Having teeth eliminates slip</w:t>
      </w:r>
      <w:ins w:id="433" w:author="MCCARTNEY, HUGO J. (Student)" w:date="2020-03-10T15:14:00Z">
        <w:r w:rsidR="0020563B">
          <w:rPr>
            <w:rFonts w:ascii="Calibri" w:eastAsia="Calibri" w:hAnsi="Calibri" w:cs="Calibri"/>
            <w:sz w:val="22"/>
            <w:szCs w:val="22"/>
          </w:rPr>
          <w:t>,</w:t>
        </w:r>
      </w:ins>
      <w:r w:rsidRPr="001625E2">
        <w:rPr>
          <w:rFonts w:ascii="Calibri" w:eastAsia="Calibri" w:hAnsi="Calibri" w:cs="Calibri"/>
          <w:sz w:val="22"/>
          <w:szCs w:val="22"/>
        </w:rPr>
        <w:t xml:space="preserve"> which not only increases the efficiency but also reduces the </w:t>
      </w:r>
      <w:del w:id="434" w:author="MCCARTNEY, HUGO J. (Student)" w:date="2020-03-10T15:14:00Z">
        <w:r w:rsidRPr="001625E2" w:rsidDel="0020563B">
          <w:rPr>
            <w:rFonts w:ascii="Calibri" w:eastAsia="Calibri" w:hAnsi="Calibri" w:cs="Calibri"/>
            <w:sz w:val="22"/>
            <w:szCs w:val="22"/>
          </w:rPr>
          <w:delText>heat on the pulleys</w:delText>
        </w:r>
      </w:del>
      <w:ins w:id="435" w:author="MCCARTNEY, HUGO J. (Student)" w:date="2020-03-10T15:14:00Z">
        <w:r w:rsidR="0020563B">
          <w:rPr>
            <w:rFonts w:ascii="Calibri" w:eastAsia="Calibri" w:hAnsi="Calibri" w:cs="Calibri"/>
            <w:sz w:val="22"/>
            <w:szCs w:val="22"/>
          </w:rPr>
          <w:t>heating of the pulleys.</w:t>
        </w:r>
      </w:ins>
      <w:r w:rsidRPr="001625E2">
        <w:rPr>
          <w:rFonts w:ascii="Calibri" w:eastAsia="Calibri" w:hAnsi="Calibri" w:cs="Calibri"/>
          <w:sz w:val="22"/>
          <w:szCs w:val="22"/>
        </w:rPr>
        <w:t xml:space="preserve"> </w:t>
      </w:r>
      <w:ins w:id="436" w:author="MCCARTNEY, HUGO J. (Student)" w:date="2020-03-10T15:14:00Z">
        <w:r w:rsidR="0020563B">
          <w:rPr>
            <w:rFonts w:ascii="Calibri" w:eastAsia="Calibri" w:hAnsi="Calibri" w:cs="Calibri"/>
            <w:sz w:val="22"/>
            <w:szCs w:val="22"/>
          </w:rPr>
          <w:t>This</w:t>
        </w:r>
      </w:ins>
      <w:del w:id="437" w:author="MCCARTNEY, HUGO J. (Student)" w:date="2020-03-10T15:14:00Z">
        <w:r w:rsidRPr="001625E2" w:rsidDel="0020563B">
          <w:rPr>
            <w:rFonts w:ascii="Calibri" w:eastAsia="Calibri" w:hAnsi="Calibri" w:cs="Calibri"/>
            <w:sz w:val="22"/>
            <w:szCs w:val="22"/>
          </w:rPr>
          <w:delText>which</w:delText>
        </w:r>
      </w:del>
      <w:r w:rsidRPr="001625E2">
        <w:rPr>
          <w:rFonts w:ascii="Calibri" w:eastAsia="Calibri" w:hAnsi="Calibri" w:cs="Calibri"/>
          <w:sz w:val="22"/>
          <w:szCs w:val="22"/>
        </w:rPr>
        <w:t xml:space="preserve"> is further </w:t>
      </w:r>
      <w:ins w:id="438" w:author="MCCARTNEY, HUGO J. (Student)" w:date="2020-03-10T15:14:00Z">
        <w:r w:rsidR="0020563B">
          <w:rPr>
            <w:rFonts w:ascii="Calibri" w:eastAsia="Calibri" w:hAnsi="Calibri" w:cs="Calibri"/>
            <w:sz w:val="22"/>
            <w:szCs w:val="22"/>
          </w:rPr>
          <w:t>decreased</w:t>
        </w:r>
      </w:ins>
      <w:del w:id="439" w:author="MCCARTNEY, HUGO J. (Student)" w:date="2020-03-10T15:14:00Z">
        <w:r w:rsidRPr="001625E2" w:rsidDel="0020563B">
          <w:rPr>
            <w:rFonts w:ascii="Calibri" w:eastAsia="Calibri" w:hAnsi="Calibri" w:cs="Calibri"/>
            <w:sz w:val="22"/>
            <w:szCs w:val="22"/>
          </w:rPr>
          <w:delText>reduced</w:delText>
        </w:r>
      </w:del>
      <w:r w:rsidRPr="001625E2">
        <w:rPr>
          <w:rFonts w:ascii="Calibri" w:eastAsia="Calibri" w:hAnsi="Calibri" w:cs="Calibri"/>
          <w:sz w:val="22"/>
          <w:szCs w:val="22"/>
        </w:rPr>
        <w:t xml:space="preserve"> by the</w:t>
      </w:r>
      <w:ins w:id="440" w:author="MCCARTNEY, HUGO J. (Student)" w:date="2020-03-10T15:30:00Z">
        <w:r w:rsidR="003E6A3D">
          <w:rPr>
            <w:rFonts w:ascii="Calibri" w:eastAsia="Calibri" w:hAnsi="Calibri" w:cs="Calibri"/>
            <w:sz w:val="22"/>
            <w:szCs w:val="22"/>
          </w:rPr>
          <w:t xml:space="preserve"> surface area of the</w:t>
        </w:r>
      </w:ins>
      <w:r w:rsidRPr="001625E2">
        <w:rPr>
          <w:rFonts w:ascii="Calibri" w:eastAsia="Calibri" w:hAnsi="Calibri" w:cs="Calibri"/>
          <w:sz w:val="22"/>
          <w:szCs w:val="22"/>
        </w:rPr>
        <w:t xml:space="preserve"> teeth allowing for better heat transfer from a pulley to the belt and from the belt to air. The materials for the belt need to be able to withstand UV light so </w:t>
      </w:r>
      <w:del w:id="441" w:author="MCCARTNEY, HUGO J. (Student)" w:date="2020-03-10T15:31:00Z">
        <w:r w:rsidRPr="001625E2" w:rsidDel="003E6A3D">
          <w:rPr>
            <w:rFonts w:ascii="Calibri" w:eastAsia="Calibri" w:hAnsi="Calibri" w:cs="Calibri"/>
            <w:sz w:val="22"/>
            <w:szCs w:val="22"/>
          </w:rPr>
          <w:delText>the belt will not perish due</w:delText>
        </w:r>
      </w:del>
      <w:ins w:id="442" w:author="MCCARTNEY, HUGO J. (Student)" w:date="2020-03-10T15:31:00Z">
        <w:r w:rsidR="003E6A3D">
          <w:rPr>
            <w:rFonts w:ascii="Calibri" w:eastAsia="Calibri" w:hAnsi="Calibri" w:cs="Calibri"/>
            <w:sz w:val="22"/>
            <w:szCs w:val="22"/>
          </w:rPr>
          <w:t>as n</w:t>
        </w:r>
      </w:ins>
      <w:ins w:id="443" w:author="MCCARTNEY, HUGO J. (Student)" w:date="2020-03-10T15:32:00Z">
        <w:r w:rsidR="003E6A3D">
          <w:rPr>
            <w:rFonts w:ascii="Calibri" w:eastAsia="Calibri" w:hAnsi="Calibri" w:cs="Calibri"/>
            <w:sz w:val="22"/>
            <w:szCs w:val="22"/>
          </w:rPr>
          <w:t>ot to degrade as the belt will</w:t>
        </w:r>
      </w:ins>
      <w:del w:id="444" w:author="MCCARTNEY, HUGO J. (Student)" w:date="2020-03-10T15:34:00Z">
        <w:r w:rsidRPr="001625E2" w:rsidDel="003E6A3D">
          <w:rPr>
            <w:rFonts w:ascii="Calibri" w:eastAsia="Calibri" w:hAnsi="Calibri" w:cs="Calibri"/>
            <w:sz w:val="22"/>
            <w:szCs w:val="22"/>
          </w:rPr>
          <w:delText xml:space="preserve"> </w:delText>
        </w:r>
      </w:del>
      <w:del w:id="445" w:author="MCCARTNEY, HUGO J. (Student)" w:date="2020-03-10T15:32:00Z">
        <w:r w:rsidRPr="001625E2" w:rsidDel="003E6A3D">
          <w:rPr>
            <w:rFonts w:ascii="Calibri" w:eastAsia="Calibri" w:hAnsi="Calibri" w:cs="Calibri"/>
            <w:sz w:val="22"/>
            <w:szCs w:val="22"/>
          </w:rPr>
          <w:delText>to</w:delText>
        </w:r>
      </w:del>
      <w:r w:rsidRPr="001625E2">
        <w:rPr>
          <w:rFonts w:ascii="Calibri" w:eastAsia="Calibri" w:hAnsi="Calibri" w:cs="Calibri"/>
          <w:sz w:val="22"/>
          <w:szCs w:val="22"/>
        </w:rPr>
        <w:t xml:space="preserve"> be</w:t>
      </w:r>
      <w:ins w:id="446" w:author="MCCARTNEY, HUGO J. (Student)" w:date="2020-03-10T15:34:00Z">
        <w:r w:rsidR="003E6A3D">
          <w:rPr>
            <w:rFonts w:ascii="Calibri" w:eastAsia="Calibri" w:hAnsi="Calibri" w:cs="Calibri"/>
            <w:sz w:val="22"/>
            <w:szCs w:val="22"/>
          </w:rPr>
          <w:t xml:space="preserve"> </w:t>
        </w:r>
      </w:ins>
      <w:del w:id="447" w:author="MCCARTNEY, HUGO J. (Student)" w:date="2020-03-10T15:32:00Z">
        <w:r w:rsidRPr="001625E2" w:rsidDel="003E6A3D">
          <w:rPr>
            <w:rFonts w:ascii="Calibri" w:eastAsia="Calibri" w:hAnsi="Calibri" w:cs="Calibri"/>
            <w:sz w:val="22"/>
            <w:szCs w:val="22"/>
          </w:rPr>
          <w:delText xml:space="preserve">ing </w:delText>
        </w:r>
      </w:del>
      <w:ins w:id="448" w:author="MCCARTNEY, HUGO J. (Student)" w:date="2020-03-10T15:35:00Z">
        <w:r w:rsidR="003E6A3D">
          <w:rPr>
            <w:rFonts w:ascii="Calibri" w:eastAsia="Calibri" w:hAnsi="Calibri" w:cs="Calibri"/>
            <w:sz w:val="22"/>
            <w:szCs w:val="22"/>
          </w:rPr>
          <w:t>exposed to</w:t>
        </w:r>
      </w:ins>
      <w:del w:id="449" w:author="MCCARTNEY, HUGO J. (Student)" w:date="2020-03-10T15:35:00Z">
        <w:r w:rsidRPr="001625E2" w:rsidDel="003E6A3D">
          <w:rPr>
            <w:rFonts w:ascii="Calibri" w:eastAsia="Calibri" w:hAnsi="Calibri" w:cs="Calibri"/>
            <w:sz w:val="22"/>
            <w:szCs w:val="22"/>
          </w:rPr>
          <w:delText>in</w:delText>
        </w:r>
      </w:del>
      <w:r w:rsidRPr="001625E2">
        <w:rPr>
          <w:rFonts w:ascii="Calibri" w:eastAsia="Calibri" w:hAnsi="Calibri" w:cs="Calibri"/>
          <w:sz w:val="22"/>
          <w:szCs w:val="22"/>
        </w:rPr>
        <w:t xml:space="preserve"> sunlight for prolonged periods of time.</w:t>
      </w:r>
      <w:ins w:id="450" w:author="MCCARTNEY, HUGO J. (Student)" w:date="2020-03-10T15:39:00Z">
        <w:r w:rsidR="007B4A4B">
          <w:rPr>
            <w:rFonts w:ascii="Calibri" w:eastAsia="Calibri" w:hAnsi="Calibri" w:cs="Calibri"/>
            <w:sz w:val="22"/>
            <w:szCs w:val="22"/>
          </w:rPr>
          <w:t xml:space="preserve"> </w:t>
        </w:r>
      </w:ins>
      <w:ins w:id="451" w:author="MCCARTNEY, HUGO J. (Student)" w:date="2020-03-10T22:06:00Z">
        <w:r w:rsidR="005C5D9D">
          <w:rPr>
            <w:rFonts w:ascii="Calibri" w:eastAsia="Calibri" w:hAnsi="Calibri" w:cs="Calibri"/>
            <w:sz w:val="22"/>
            <w:szCs w:val="22"/>
          </w:rPr>
          <w:t xml:space="preserve">The </w:t>
        </w:r>
      </w:ins>
      <w:ins w:id="452" w:author="MCCARTNEY, HUGO J. (Student)" w:date="2020-03-10T22:32:00Z">
        <w:r w:rsidR="00362A9A">
          <w:rPr>
            <w:rFonts w:ascii="Calibri" w:eastAsia="Calibri" w:hAnsi="Calibri" w:cs="Calibri"/>
            <w:sz w:val="22"/>
            <w:szCs w:val="22"/>
          </w:rPr>
          <w:t xml:space="preserve">chosen belt consists </w:t>
        </w:r>
      </w:ins>
      <w:ins w:id="453" w:author="MCCARTNEY, HUGO J. (Student)" w:date="2020-03-10T22:33:00Z">
        <w:r w:rsidR="00362A9A">
          <w:rPr>
            <w:rFonts w:ascii="Calibri" w:eastAsia="Calibri" w:hAnsi="Calibri" w:cs="Calibri"/>
            <w:sz w:val="22"/>
            <w:szCs w:val="22"/>
          </w:rPr>
          <w:t xml:space="preserve">of a chloroprene compound </w:t>
        </w:r>
      </w:ins>
      <w:ins w:id="454" w:author="MCCARTNEY, HUGO J. (Student)" w:date="2020-03-10T22:35:00Z">
        <w:r w:rsidR="00362A9A">
          <w:rPr>
            <w:rFonts w:ascii="Calibri" w:eastAsia="Calibri" w:hAnsi="Calibri" w:cs="Calibri"/>
            <w:sz w:val="22"/>
            <w:szCs w:val="22"/>
          </w:rPr>
          <w:t>combined with</w:t>
        </w:r>
      </w:ins>
      <w:ins w:id="455" w:author="MCCARTNEY, HUGO J. (Student)" w:date="2020-03-10T22:34:00Z">
        <w:r w:rsidR="00362A9A">
          <w:rPr>
            <w:rFonts w:ascii="Calibri" w:eastAsia="Calibri" w:hAnsi="Calibri" w:cs="Calibri"/>
            <w:sz w:val="22"/>
            <w:szCs w:val="22"/>
          </w:rPr>
          <w:t xml:space="preserve"> fibreglass</w:t>
        </w:r>
      </w:ins>
      <w:ins w:id="456" w:author="MCCARTNEY, HUGO J. (Student)" w:date="2020-03-10T22:35:00Z">
        <w:r w:rsidR="00362A9A">
          <w:rPr>
            <w:rFonts w:ascii="Calibri" w:eastAsia="Calibri" w:hAnsi="Calibri" w:cs="Calibri"/>
            <w:sz w:val="22"/>
            <w:szCs w:val="22"/>
          </w:rPr>
          <w:t xml:space="preserve"> tensile</w:t>
        </w:r>
      </w:ins>
      <w:ins w:id="457" w:author="MCCARTNEY, HUGO J. (Student)" w:date="2020-03-10T22:34:00Z">
        <w:r w:rsidR="00362A9A">
          <w:rPr>
            <w:rFonts w:ascii="Calibri" w:eastAsia="Calibri" w:hAnsi="Calibri" w:cs="Calibri"/>
            <w:sz w:val="22"/>
            <w:szCs w:val="22"/>
          </w:rPr>
          <w:t xml:space="preserve"> cor</w:t>
        </w:r>
      </w:ins>
      <w:ins w:id="458" w:author="MCCARTNEY, HUGO J. (Student)" w:date="2020-03-10T22:35:00Z">
        <w:r w:rsidR="00362A9A">
          <w:rPr>
            <w:rFonts w:ascii="Calibri" w:eastAsia="Calibri" w:hAnsi="Calibri" w:cs="Calibri"/>
            <w:sz w:val="22"/>
            <w:szCs w:val="22"/>
          </w:rPr>
          <w:t xml:space="preserve">ds: </w:t>
        </w:r>
      </w:ins>
      <w:ins w:id="459" w:author="MCCARTNEY, HUGO J. (Student)" w:date="2020-03-10T22:36:00Z">
        <w:r w:rsidR="00362A9A">
          <w:rPr>
            <w:rFonts w:ascii="Calibri" w:eastAsia="Calibri" w:hAnsi="Calibri" w:cs="Calibri"/>
            <w:sz w:val="22"/>
            <w:szCs w:val="22"/>
          </w:rPr>
          <w:t>chloroprene provides resistance to heating and a high shear tooth resistance,</w:t>
        </w:r>
      </w:ins>
      <w:ins w:id="460" w:author="MCCARTNEY, HUGO J. (Student)" w:date="2020-03-10T22:37:00Z">
        <w:r w:rsidR="00362A9A">
          <w:rPr>
            <w:rFonts w:ascii="Calibri" w:eastAsia="Calibri" w:hAnsi="Calibri" w:cs="Calibri"/>
            <w:sz w:val="22"/>
            <w:szCs w:val="22"/>
          </w:rPr>
          <w:t xml:space="preserve"> with the fibreglass cords allowing the belt to withstand the required torque</w:t>
        </w:r>
      </w:ins>
      <w:ins w:id="461" w:author="MCCARTNEY, HUGO J. (Student)" w:date="2020-03-10T22:38:00Z">
        <w:r w:rsidR="00362A9A">
          <w:rPr>
            <w:rFonts w:ascii="Calibri" w:eastAsia="Calibri" w:hAnsi="Calibri" w:cs="Calibri"/>
            <w:sz w:val="22"/>
            <w:szCs w:val="22"/>
          </w:rPr>
          <w:t xml:space="preserve"> without either snapp</w:t>
        </w:r>
        <w:r w:rsidR="002A3522">
          <w:rPr>
            <w:rFonts w:ascii="Calibri" w:eastAsia="Calibri" w:hAnsi="Calibri" w:cs="Calibri"/>
            <w:sz w:val="22"/>
            <w:szCs w:val="22"/>
          </w:rPr>
          <w:t xml:space="preserve">ing or </w:t>
        </w:r>
      </w:ins>
      <w:ins w:id="462" w:author="MCCARTNEY, HUGO J. (Student)" w:date="2020-03-10T22:39:00Z">
        <w:r w:rsidR="002A3522">
          <w:rPr>
            <w:rFonts w:ascii="Calibri" w:eastAsia="Calibri" w:hAnsi="Calibri" w:cs="Calibri"/>
            <w:sz w:val="22"/>
            <w:szCs w:val="22"/>
          </w:rPr>
          <w:t xml:space="preserve">stretching and thus </w:t>
        </w:r>
      </w:ins>
      <w:ins w:id="463" w:author="MCCARTNEY, HUGO J. (Student)" w:date="2020-03-10T22:40:00Z">
        <w:r w:rsidR="002A3522">
          <w:rPr>
            <w:rFonts w:ascii="Calibri" w:eastAsia="Calibri" w:hAnsi="Calibri" w:cs="Calibri"/>
            <w:sz w:val="22"/>
            <w:szCs w:val="22"/>
          </w:rPr>
          <w:t>reducing transmission efficiency</w:t>
        </w:r>
      </w:ins>
      <w:ins w:id="464" w:author="MCCARTNEY, HUGO J. (Student)" w:date="2020-03-10T22:39:00Z">
        <w:r w:rsidR="002A3522">
          <w:rPr>
            <w:rFonts w:ascii="Calibri" w:eastAsia="Calibri" w:hAnsi="Calibri" w:cs="Calibri"/>
            <w:sz w:val="22"/>
            <w:szCs w:val="22"/>
          </w:rPr>
          <w:t>.</w:t>
        </w:r>
      </w:ins>
      <w:ins w:id="465" w:author="MCCARTNEY, HUGO J. (Student)" w:date="2020-03-10T22:40:00Z">
        <w:r w:rsidR="002A3522">
          <w:rPr>
            <w:rFonts w:ascii="Calibri" w:eastAsia="Calibri" w:hAnsi="Calibri" w:cs="Calibri"/>
            <w:sz w:val="22"/>
            <w:szCs w:val="22"/>
          </w:rPr>
          <w:t xml:space="preserve"> </w:t>
        </w:r>
      </w:ins>
      <w:ins w:id="466" w:author="MCCARTNEY, HUGO J. (Student)" w:date="2020-03-10T22:41:00Z">
        <w:r w:rsidR="002A3522">
          <w:rPr>
            <w:rFonts w:ascii="Calibri" w:eastAsia="Calibri" w:hAnsi="Calibri" w:cs="Calibri"/>
            <w:sz w:val="22"/>
            <w:szCs w:val="22"/>
          </w:rPr>
          <w:t>Additionally, the teeth are coated in a nylon covering, enhancing the belts durability and wear resistance.</w:t>
        </w:r>
      </w:ins>
      <w:ins w:id="467" w:author="MCCARTNEY, HUGO J. (Student)" w:date="2020-03-10T22:34:00Z">
        <w:r w:rsidR="00362A9A">
          <w:rPr>
            <w:rFonts w:ascii="Calibri" w:eastAsia="Calibri" w:hAnsi="Calibri" w:cs="Calibri"/>
            <w:sz w:val="22"/>
            <w:szCs w:val="22"/>
          </w:rPr>
          <w:t xml:space="preserve"> </w:t>
        </w:r>
      </w:ins>
      <w:del w:id="468" w:author="MCCARTNEY, HUGO J. (Student)" w:date="2020-03-10T22:32:00Z">
        <w:r w:rsidRPr="001625E2" w:rsidDel="00362A9A">
          <w:rPr>
            <w:rFonts w:ascii="Calibri" w:eastAsia="Calibri" w:hAnsi="Calibri" w:cs="Calibri"/>
            <w:sz w:val="22"/>
            <w:szCs w:val="22"/>
          </w:rPr>
          <w:delText xml:space="preserve"> Also</w:delText>
        </w:r>
      </w:del>
      <w:del w:id="469" w:author="MCCARTNEY, HUGO J. (Student)" w:date="2020-03-10T22:35:00Z">
        <w:r w:rsidRPr="001625E2" w:rsidDel="00362A9A">
          <w:rPr>
            <w:rFonts w:ascii="Calibri" w:eastAsia="Calibri" w:hAnsi="Calibri" w:cs="Calibri"/>
            <w:sz w:val="22"/>
            <w:szCs w:val="22"/>
          </w:rPr>
          <w:delText>,</w:delText>
        </w:r>
      </w:del>
      <w:del w:id="470" w:author="MCCARTNEY, HUGO J. (Student)" w:date="2020-03-11T14:45:00Z">
        <w:r w:rsidRPr="001625E2" w:rsidDel="00936731">
          <w:rPr>
            <w:rFonts w:ascii="Calibri" w:eastAsia="Calibri" w:hAnsi="Calibri" w:cs="Calibri"/>
            <w:sz w:val="22"/>
            <w:szCs w:val="22"/>
          </w:rPr>
          <w:delText xml:space="preserve"> </w:delText>
        </w:r>
      </w:del>
      <w:del w:id="471" w:author="MCCARTNEY, HUGO J. (Student)" w:date="2020-03-10T22:35:00Z">
        <w:r w:rsidRPr="001625E2" w:rsidDel="00362A9A">
          <w:rPr>
            <w:rFonts w:ascii="Calibri" w:eastAsia="Calibri" w:hAnsi="Calibri" w:cs="Calibri"/>
            <w:sz w:val="22"/>
            <w:szCs w:val="22"/>
          </w:rPr>
          <w:delText xml:space="preserve">the chosen belt has fiberglass tensile cords to ensure the belt can withstand the required torque and prevent the belt starching so changing the tension over time and reducing performance.  </w:delText>
        </w:r>
      </w:del>
    </w:p>
    <w:p w14:paraId="5928B24A" w14:textId="77777777" w:rsidR="001625E2" w:rsidRPr="001625E2" w:rsidRDefault="001625E2" w:rsidP="001625E2">
      <w:pPr>
        <w:rPr>
          <w:rFonts w:ascii="Calibri" w:eastAsia="Calibri" w:hAnsi="Calibri" w:cs="Calibri"/>
          <w:sz w:val="22"/>
          <w:szCs w:val="22"/>
        </w:rPr>
      </w:pPr>
    </w:p>
    <w:p w14:paraId="094C9B1A" w14:textId="6AF237BE" w:rsidR="001625E2" w:rsidRPr="001625E2" w:rsidRDefault="001625E2" w:rsidP="001625E2">
      <w:pPr>
        <w:rPr>
          <w:rFonts w:ascii="Calibri" w:eastAsia="Calibri" w:hAnsi="Calibri" w:cs="Calibri"/>
          <w:sz w:val="22"/>
          <w:szCs w:val="22"/>
        </w:rPr>
      </w:pPr>
      <w:del w:id="472" w:author="MCCARTNEY, HUGO J. (Student)" w:date="2020-03-10T15:40:00Z">
        <w:r w:rsidRPr="001625E2" w:rsidDel="007B4A4B">
          <w:rPr>
            <w:rFonts w:ascii="Calibri" w:eastAsia="Calibri" w:hAnsi="Calibri" w:cs="Calibri"/>
            <w:sz w:val="22"/>
            <w:szCs w:val="22"/>
          </w:rPr>
          <w:delText>To mount the motor the most appropriate method is to mount the motor</w:delText>
        </w:r>
      </w:del>
      <w:ins w:id="473" w:author="MCCARTNEY, HUGO J. (Student)" w:date="2020-03-10T15:40:00Z">
        <w:r w:rsidR="007B4A4B">
          <w:rPr>
            <w:rFonts w:ascii="Calibri" w:eastAsia="Calibri" w:hAnsi="Calibri" w:cs="Calibri"/>
            <w:sz w:val="22"/>
            <w:szCs w:val="22"/>
          </w:rPr>
          <w:t>The most appropriate method for mounting the motors is to attach them</w:t>
        </w:r>
      </w:ins>
      <w:r w:rsidRPr="001625E2">
        <w:rPr>
          <w:rFonts w:ascii="Calibri" w:eastAsia="Calibri" w:hAnsi="Calibri" w:cs="Calibri"/>
          <w:sz w:val="22"/>
          <w:szCs w:val="22"/>
        </w:rPr>
        <w:t xml:space="preserve"> to the trucks </w:t>
      </w:r>
      <w:del w:id="474" w:author="MCCARTNEY, HUGO J. (Student)" w:date="2020-03-10T15:40:00Z">
        <w:r w:rsidRPr="001625E2" w:rsidDel="007B4A4B">
          <w:rPr>
            <w:rFonts w:ascii="Calibri" w:eastAsia="Calibri" w:hAnsi="Calibri" w:cs="Calibri"/>
            <w:sz w:val="22"/>
            <w:szCs w:val="22"/>
          </w:rPr>
          <w:delText>as that the motor</w:delText>
        </w:r>
      </w:del>
      <w:ins w:id="475" w:author="MCCARTNEY, HUGO J. (Student)" w:date="2020-03-10T15:40:00Z">
        <w:r w:rsidR="007B4A4B">
          <w:rPr>
            <w:rFonts w:ascii="Calibri" w:eastAsia="Calibri" w:hAnsi="Calibri" w:cs="Calibri"/>
            <w:sz w:val="22"/>
            <w:szCs w:val="22"/>
          </w:rPr>
          <w:t>as this ensures that the motors</w:t>
        </w:r>
      </w:ins>
      <w:r w:rsidRPr="001625E2">
        <w:rPr>
          <w:rFonts w:ascii="Calibri" w:eastAsia="Calibri" w:hAnsi="Calibri" w:cs="Calibri"/>
          <w:sz w:val="22"/>
          <w:szCs w:val="22"/>
        </w:rPr>
        <w:t xml:space="preserve"> stay</w:t>
      </w:r>
      <w:del w:id="476" w:author="MCCARTNEY, HUGO J. (Student)" w:date="2020-03-10T15:41:00Z">
        <w:r w:rsidRPr="001625E2" w:rsidDel="007B4A4B">
          <w:rPr>
            <w:rFonts w:ascii="Calibri" w:eastAsia="Calibri" w:hAnsi="Calibri" w:cs="Calibri"/>
            <w:sz w:val="22"/>
            <w:szCs w:val="22"/>
          </w:rPr>
          <w:delText>s</w:delText>
        </w:r>
      </w:del>
      <w:r w:rsidRPr="001625E2">
        <w:rPr>
          <w:rFonts w:ascii="Calibri" w:eastAsia="Calibri" w:hAnsi="Calibri" w:cs="Calibri"/>
          <w:sz w:val="22"/>
          <w:szCs w:val="22"/>
        </w:rPr>
        <w:t xml:space="preserve"> in the same relative position to the wheels during skateboard steering </w:t>
      </w:r>
      <w:ins w:id="477" w:author="MCCARTNEY, HUGO J. (Student)" w:date="2020-03-10T15:44:00Z">
        <w:r w:rsidR="00CC2BF4">
          <w:rPr>
            <w:rFonts w:ascii="Calibri" w:eastAsia="Calibri" w:hAnsi="Calibri" w:cs="Calibri"/>
            <w:sz w:val="22"/>
            <w:szCs w:val="22"/>
          </w:rPr>
          <w:t xml:space="preserve">and providing constant tension in the transmission belt. </w:t>
        </w:r>
      </w:ins>
      <w:del w:id="478" w:author="MCCARTNEY, HUGO J. (Student)" w:date="2020-03-10T15:44:00Z">
        <w:r w:rsidRPr="001625E2" w:rsidDel="00CC2BF4">
          <w:rPr>
            <w:rFonts w:ascii="Calibri" w:eastAsia="Calibri" w:hAnsi="Calibri" w:cs="Calibri"/>
            <w:sz w:val="22"/>
            <w:szCs w:val="22"/>
          </w:rPr>
          <w:delText>so there is a constant belt tension eliminating a potentially complex motor mount on the board.</w:delText>
        </w:r>
      </w:del>
    </w:p>
    <w:p w14:paraId="5AE6DC3B" w14:textId="7C082583" w:rsidR="001625E2" w:rsidRDefault="001625E2" w:rsidP="001625E2">
      <w:pPr>
        <w:rPr>
          <w:ins w:id="479" w:author="MCCARTNEY, HUGO J. (Student)" w:date="2020-03-11T14:46:00Z"/>
          <w:rFonts w:ascii="Calibri" w:eastAsia="Calibri" w:hAnsi="Calibri" w:cs="Calibri"/>
          <w:sz w:val="22"/>
          <w:szCs w:val="22"/>
        </w:rPr>
      </w:pPr>
    </w:p>
    <w:p w14:paraId="5F940AD9" w14:textId="4AA0C10B" w:rsidR="00936731" w:rsidRPr="001625E2" w:rsidRDefault="00936731" w:rsidP="001625E2">
      <w:pPr>
        <w:rPr>
          <w:rFonts w:ascii="Calibri" w:eastAsia="Calibri" w:hAnsi="Calibri" w:cs="Calibri"/>
          <w:sz w:val="22"/>
          <w:szCs w:val="22"/>
        </w:rPr>
      </w:pPr>
      <w:ins w:id="480" w:author="MCCARTNEY, HUGO J. (Student)" w:date="2020-03-11T14:46:00Z">
        <w:r>
          <w:rPr>
            <w:rFonts w:ascii="Calibri" w:eastAsia="Calibri" w:hAnsi="Calibri" w:cs="Calibri"/>
            <w:sz w:val="22"/>
            <w:szCs w:val="22"/>
          </w:rPr>
          <w:t xml:space="preserve">RISK ASSESSMENT </w:t>
        </w:r>
      </w:ins>
      <w:bookmarkStart w:id="481" w:name="_GoBack"/>
      <w:bookmarkEnd w:id="481"/>
    </w:p>
    <w:p w14:paraId="659BAE94" w14:textId="77777777"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In order to eliminate road gravel from becoming trapped between the belt and the pulley and potentially locking up a pulley a casing was designed to protect the drive system as seen in xx. The main considerations of this case were:</w:t>
      </w:r>
    </w:p>
    <w:p w14:paraId="20855A3B" w14:textId="77777777" w:rsidR="001625E2" w:rsidRPr="001625E2" w:rsidRDefault="001625E2" w:rsidP="001625E2">
      <w:pPr>
        <w:numPr>
          <w:ilvl w:val="0"/>
          <w:numId w:val="1"/>
        </w:numPr>
        <w:ind w:left="360" w:hanging="360"/>
        <w:rPr>
          <w:rFonts w:ascii="Calibri" w:eastAsia="Calibri" w:hAnsi="Calibri" w:cs="Calibri"/>
          <w:sz w:val="22"/>
          <w:szCs w:val="22"/>
        </w:rPr>
      </w:pPr>
      <w:r w:rsidRPr="001625E2">
        <w:rPr>
          <w:rFonts w:ascii="Calibri" w:eastAsia="Calibri" w:hAnsi="Calibri" w:cs="Calibri"/>
          <w:sz w:val="22"/>
          <w:szCs w:val="22"/>
        </w:rPr>
        <w:t>To keep dirt and gravel out</w:t>
      </w:r>
    </w:p>
    <w:p w14:paraId="36E34394" w14:textId="77777777" w:rsidR="001625E2" w:rsidRPr="001625E2" w:rsidRDefault="001625E2" w:rsidP="001625E2">
      <w:pPr>
        <w:numPr>
          <w:ilvl w:val="0"/>
          <w:numId w:val="1"/>
        </w:numPr>
        <w:ind w:left="360" w:hanging="360"/>
        <w:rPr>
          <w:rFonts w:ascii="Calibri" w:eastAsia="Calibri" w:hAnsi="Calibri" w:cs="Calibri"/>
          <w:sz w:val="22"/>
          <w:szCs w:val="22"/>
        </w:rPr>
      </w:pPr>
      <w:r w:rsidRPr="001625E2">
        <w:rPr>
          <w:rFonts w:ascii="Calibri" w:eastAsia="Calibri" w:hAnsi="Calibri" w:cs="Calibri"/>
          <w:sz w:val="22"/>
          <w:szCs w:val="22"/>
        </w:rPr>
        <w:t>To enable easy disassembly to clean out the inside from small particles that could possibly enter- ideally without the need for any tools so the user can perform this operation when on a ride.</w:t>
      </w:r>
    </w:p>
    <w:p w14:paraId="47A45CCE" w14:textId="77777777" w:rsidR="001625E2" w:rsidRPr="001625E2" w:rsidRDefault="001625E2" w:rsidP="001625E2">
      <w:pPr>
        <w:numPr>
          <w:ilvl w:val="0"/>
          <w:numId w:val="1"/>
        </w:numPr>
        <w:ind w:left="360" w:hanging="360"/>
        <w:rPr>
          <w:rFonts w:ascii="Calibri" w:eastAsia="Calibri" w:hAnsi="Calibri" w:cs="Calibri"/>
          <w:sz w:val="22"/>
          <w:szCs w:val="22"/>
        </w:rPr>
      </w:pPr>
      <w:r w:rsidRPr="001625E2">
        <w:rPr>
          <w:rFonts w:ascii="Calibri" w:eastAsia="Calibri" w:hAnsi="Calibri" w:cs="Calibri"/>
          <w:sz w:val="22"/>
          <w:szCs w:val="22"/>
        </w:rPr>
        <w:t>To be lightweight and add limited parts and manufacturing cost to overall design.</w:t>
      </w:r>
    </w:p>
    <w:p w14:paraId="07893517" w14:textId="2CBE91FE"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This system was designed in SOLIDWORKS xx and during initial manufacturing will be 3D printed using xx ABS xx ASA xx plastic due its high durability</w:t>
      </w:r>
      <w:ins w:id="482" w:author="MCCARTNEY, HUGO J. (Student)" w:date="2020-03-11T14:45:00Z">
        <w:r w:rsidR="00936731">
          <w:rPr>
            <w:rFonts w:ascii="Calibri" w:eastAsia="Calibri" w:hAnsi="Calibri" w:cs="Calibri"/>
            <w:sz w:val="22"/>
            <w:szCs w:val="22"/>
          </w:rPr>
          <w:t xml:space="preserve">, </w:t>
        </w:r>
      </w:ins>
      <w:del w:id="483" w:author="MCCARTNEY, HUGO J. (Student)" w:date="2020-03-11T14:45:00Z">
        <w:r w:rsidRPr="001625E2" w:rsidDel="00936731">
          <w:rPr>
            <w:rFonts w:ascii="Calibri" w:eastAsia="Calibri" w:hAnsi="Calibri" w:cs="Calibri"/>
            <w:sz w:val="22"/>
            <w:szCs w:val="22"/>
          </w:rPr>
          <w:delText xml:space="preserve"> </w:delText>
        </w:r>
      </w:del>
      <w:r w:rsidRPr="001625E2">
        <w:rPr>
          <w:rFonts w:ascii="Calibri" w:eastAsia="Calibri" w:hAnsi="Calibri" w:cs="Calibri"/>
          <w:sz w:val="22"/>
          <w:szCs w:val="22"/>
        </w:rPr>
        <w:t xml:space="preserve">impact resistance and (UV protection). If the production volume is increase at a future date the manufacturing of this part could be transitioned to be injection moulding alongside the production of the main battery and </w:t>
      </w:r>
      <w:proofErr w:type="spellStart"/>
      <w:r w:rsidRPr="001625E2">
        <w:rPr>
          <w:rFonts w:ascii="Calibri" w:eastAsia="Calibri" w:hAnsi="Calibri" w:cs="Calibri"/>
          <w:sz w:val="22"/>
          <w:szCs w:val="22"/>
        </w:rPr>
        <w:t>Vesc</w:t>
      </w:r>
      <w:proofErr w:type="spellEnd"/>
      <w:r w:rsidRPr="001625E2">
        <w:rPr>
          <w:rFonts w:ascii="Calibri" w:eastAsia="Calibri" w:hAnsi="Calibri" w:cs="Calibri"/>
          <w:sz w:val="22"/>
          <w:szCs w:val="22"/>
        </w:rPr>
        <w:t xml:space="preserve"> casing.</w:t>
      </w:r>
    </w:p>
    <w:p w14:paraId="35C65633" w14:textId="77777777" w:rsidR="001625E2" w:rsidRPr="001625E2" w:rsidRDefault="001625E2" w:rsidP="001625E2">
      <w:pPr>
        <w:rPr>
          <w:rFonts w:ascii="Calibri" w:eastAsia="Calibri" w:hAnsi="Calibri" w:cs="Calibri"/>
          <w:sz w:val="22"/>
          <w:szCs w:val="22"/>
        </w:rPr>
      </w:pPr>
    </w:p>
    <w:p w14:paraId="14E5A7C4" w14:textId="77777777" w:rsidR="001625E2" w:rsidRPr="001625E2" w:rsidRDefault="001625E2" w:rsidP="001625E2">
      <w:pPr>
        <w:rPr>
          <w:rFonts w:ascii="Calibri" w:eastAsia="Calibri" w:hAnsi="Calibri" w:cs="Calibri"/>
          <w:sz w:val="22"/>
          <w:szCs w:val="22"/>
        </w:rPr>
      </w:pPr>
    </w:p>
    <w:p w14:paraId="4961B762" w14:textId="7FDC2A1C" w:rsidR="001625E2" w:rsidRPr="001625E2" w:rsidDel="00FC241C" w:rsidRDefault="001625E2" w:rsidP="001625E2">
      <w:pPr>
        <w:rPr>
          <w:moveFrom w:id="484" w:author="MCCARTNEY, HUGO J. (Student)" w:date="2020-03-09T21:01:00Z"/>
          <w:rFonts w:ascii="Calibri" w:eastAsia="Calibri" w:hAnsi="Calibri" w:cs="Calibri"/>
          <w:b/>
          <w:bCs/>
          <w:sz w:val="32"/>
          <w:szCs w:val="32"/>
        </w:rPr>
      </w:pPr>
      <w:moveFromRangeStart w:id="485" w:author="MCCARTNEY, HUGO J. (Student)" w:date="2020-03-09T21:01:00Z" w:name="move34680125"/>
      <w:commentRangeStart w:id="486"/>
      <w:moveFrom w:id="487" w:author="MCCARTNEY, HUGO J. (Student)" w:date="2020-03-09T21:01:00Z">
        <w:r w:rsidRPr="001625E2" w:rsidDel="00FC241C">
          <w:rPr>
            <w:rFonts w:ascii="Calibri" w:eastAsia="Calibri" w:hAnsi="Calibri" w:cs="Calibri"/>
            <w:b/>
            <w:bCs/>
            <w:sz w:val="28"/>
            <w:szCs w:val="28"/>
          </w:rPr>
          <w:t>Motor</w:t>
        </w:r>
        <w:commentRangeEnd w:id="486"/>
        <w:r w:rsidR="00F44565" w:rsidDel="00FC241C">
          <w:rPr>
            <w:rStyle w:val="CommentReference"/>
          </w:rPr>
          <w:commentReference w:id="486"/>
        </w:r>
        <w:r w:rsidRPr="001625E2" w:rsidDel="00FC241C">
          <w:rPr>
            <w:rFonts w:ascii="Calibri" w:eastAsia="Calibri" w:hAnsi="Calibri" w:cs="Calibri"/>
            <w:b/>
            <w:bCs/>
            <w:sz w:val="32"/>
            <w:szCs w:val="32"/>
          </w:rPr>
          <w:t xml:space="preserve"> </w:t>
        </w:r>
      </w:moveFrom>
    </w:p>
    <w:p w14:paraId="44C518BF" w14:textId="42A8386B" w:rsidR="001625E2" w:rsidRPr="001625E2" w:rsidDel="00FC241C" w:rsidRDefault="001625E2" w:rsidP="001625E2">
      <w:pPr>
        <w:rPr>
          <w:moveFrom w:id="488" w:author="MCCARTNEY, HUGO J. (Student)" w:date="2020-03-09T21:01:00Z"/>
          <w:rFonts w:ascii="Calibri" w:eastAsia="Calibri" w:hAnsi="Calibri" w:cs="Calibri"/>
          <w:sz w:val="22"/>
          <w:szCs w:val="22"/>
        </w:rPr>
      </w:pPr>
      <w:moveFrom w:id="489" w:author="MCCARTNEY, HUGO J. (Student)" w:date="2020-03-09T21:01:00Z">
        <w:r w:rsidRPr="001625E2" w:rsidDel="00FC241C">
          <w:rPr>
            <w:rFonts w:ascii="Calibri" w:eastAsia="Calibri" w:hAnsi="Calibri" w:cs="Calibri"/>
            <w:sz w:val="22"/>
            <w:szCs w:val="22"/>
          </w:rPr>
          <w:t>SUMMARY</w:t>
        </w:r>
      </w:moveFrom>
    </w:p>
    <w:p w14:paraId="585331AD" w14:textId="238C74CA" w:rsidR="001625E2" w:rsidRPr="001625E2" w:rsidDel="00FC241C" w:rsidRDefault="001625E2" w:rsidP="001625E2">
      <w:pPr>
        <w:rPr>
          <w:moveFrom w:id="490" w:author="MCCARTNEY, HUGO J. (Student)" w:date="2020-03-09T21:01:00Z"/>
          <w:rFonts w:ascii="Calibri" w:eastAsia="Calibri" w:hAnsi="Calibri" w:cs="Calibri"/>
          <w:sz w:val="22"/>
          <w:szCs w:val="22"/>
        </w:rPr>
      </w:pPr>
      <w:moveFrom w:id="491" w:author="MCCARTNEY, HUGO J. (Student)" w:date="2020-03-09T21:01:00Z">
        <w:r w:rsidRPr="001625E2" w:rsidDel="00FC241C">
          <w:rPr>
            <w:rFonts w:ascii="Calibri" w:eastAsia="Calibri" w:hAnsi="Calibri" w:cs="Calibri"/>
            <w:sz w:val="22"/>
            <w:szCs w:val="22"/>
          </w:rPr>
          <w:t xml:space="preserve">The final design uses a brushless DC motor due to its very efficient operation and relatively easy speed control, as well as being able to deliver high torque particularly at low speeds and whilst staring. They can also be powered using commercially available speed controllers with DC inputs. </w:t>
        </w:r>
      </w:moveFrom>
    </w:p>
    <w:p w14:paraId="0AA58EF8" w14:textId="02DB0635" w:rsidR="001625E2" w:rsidRPr="001625E2" w:rsidDel="00FC241C" w:rsidRDefault="001625E2" w:rsidP="001625E2">
      <w:pPr>
        <w:rPr>
          <w:moveFrom w:id="492" w:author="MCCARTNEY, HUGO J. (Student)" w:date="2020-03-09T21:01:00Z"/>
          <w:rFonts w:ascii="Calibri" w:eastAsia="Calibri" w:hAnsi="Calibri" w:cs="Calibri"/>
          <w:sz w:val="22"/>
          <w:szCs w:val="22"/>
        </w:rPr>
      </w:pPr>
      <w:moveFrom w:id="493" w:author="MCCARTNEY, HUGO J. (Student)" w:date="2020-03-09T21:01:00Z">
        <w:r w:rsidRPr="001625E2" w:rsidDel="00FC241C">
          <w:rPr>
            <w:rFonts w:ascii="Calibri" w:eastAsia="Calibri" w:hAnsi="Calibri" w:cs="Calibri"/>
            <w:sz w:val="22"/>
            <w:szCs w:val="22"/>
          </w:rPr>
          <w:t>MOTOR FAMILY</w:t>
        </w:r>
      </w:moveFrom>
    </w:p>
    <w:p w14:paraId="0C6A80C3" w14:textId="3EA00755" w:rsidR="001625E2" w:rsidRPr="001625E2" w:rsidDel="00FC241C" w:rsidRDefault="001625E2" w:rsidP="001625E2">
      <w:pPr>
        <w:rPr>
          <w:moveFrom w:id="494" w:author="MCCARTNEY, HUGO J. (Student)" w:date="2020-03-09T21:01:00Z"/>
          <w:rFonts w:ascii="Calibri" w:eastAsia="Calibri" w:hAnsi="Calibri" w:cs="Calibri"/>
          <w:sz w:val="22"/>
          <w:szCs w:val="22"/>
        </w:rPr>
      </w:pPr>
      <w:moveFrom w:id="495" w:author="MCCARTNEY, HUGO J. (Student)" w:date="2020-03-09T21:01:00Z">
        <w:r w:rsidRPr="001625E2" w:rsidDel="00FC241C">
          <w:rPr>
            <w:rFonts w:ascii="Calibri" w:eastAsia="Calibri" w:hAnsi="Calibri" w:cs="Calibri"/>
            <w:sz w:val="22"/>
            <w:szCs w:val="22"/>
          </w:rPr>
          <w:t>The choice of motor family is summarised in matrix xx, the most suitable type of motor is the brushless DC or BLDC motor as due to the fact these motors have low friction operation due to not having brushes, they have high efficiencies, are quiet and have long lifespans with little or no maintenance. Furthermore, they have excellent power to weight ratios; partly as they don’t have the weight of the brushes. Also, there is a wide range of different sizes and power ratings available so there are specific models that can deliver the required speed range as well as the power and torque necessary.</w:t>
        </w:r>
      </w:moveFrom>
    </w:p>
    <w:p w14:paraId="6CDA62F2" w14:textId="1C462E62" w:rsidR="001625E2" w:rsidRPr="001625E2" w:rsidDel="00FC241C" w:rsidRDefault="001625E2" w:rsidP="001625E2">
      <w:pPr>
        <w:rPr>
          <w:moveFrom w:id="496" w:author="MCCARTNEY, HUGO J. (Student)" w:date="2020-03-09T21:01:00Z"/>
          <w:rFonts w:ascii="Calibri" w:eastAsia="Calibri" w:hAnsi="Calibri" w:cs="Calibri"/>
          <w:sz w:val="22"/>
          <w:szCs w:val="22"/>
        </w:rPr>
      </w:pPr>
    </w:p>
    <w:p w14:paraId="1112E144" w14:textId="5C8DC5DD" w:rsidR="001625E2" w:rsidRPr="001625E2" w:rsidDel="00FC241C" w:rsidRDefault="001625E2" w:rsidP="001625E2">
      <w:pPr>
        <w:rPr>
          <w:moveFrom w:id="497" w:author="MCCARTNEY, HUGO J. (Student)" w:date="2020-03-09T21:01:00Z"/>
          <w:rFonts w:ascii="Calibri" w:eastAsia="Calibri" w:hAnsi="Calibri" w:cs="Calibri"/>
          <w:sz w:val="22"/>
          <w:szCs w:val="22"/>
        </w:rPr>
      </w:pPr>
      <w:moveFrom w:id="498" w:author="MCCARTNEY, HUGO J. (Student)" w:date="2020-03-09T21:01:00Z">
        <w:r w:rsidRPr="001625E2" w:rsidDel="00FC241C">
          <w:rPr>
            <w:rFonts w:ascii="Calibri" w:eastAsia="Calibri" w:hAnsi="Calibri" w:cs="Calibri"/>
            <w:sz w:val="22"/>
            <w:szCs w:val="22"/>
          </w:rPr>
          <w:t>PARAMETERS</w:t>
        </w:r>
      </w:moveFrom>
    </w:p>
    <w:p w14:paraId="1C58B137" w14:textId="3171E1A8" w:rsidR="001625E2" w:rsidRPr="001625E2" w:rsidDel="00FC241C" w:rsidRDefault="001625E2" w:rsidP="001625E2">
      <w:pPr>
        <w:rPr>
          <w:moveFrom w:id="499" w:author="MCCARTNEY, HUGO J. (Student)" w:date="2020-03-09T21:01:00Z"/>
          <w:rFonts w:ascii="Calibri" w:eastAsia="Calibri" w:hAnsi="Calibri" w:cs="Calibri"/>
          <w:sz w:val="22"/>
          <w:szCs w:val="22"/>
        </w:rPr>
      </w:pPr>
      <w:moveFrom w:id="500" w:author="MCCARTNEY, HUGO J. (Student)" w:date="2020-03-09T21:01:00Z">
        <w:r w:rsidRPr="001625E2" w:rsidDel="00FC241C">
          <w:rPr>
            <w:rFonts w:ascii="Calibri" w:eastAsia="Calibri" w:hAnsi="Calibri" w:cs="Calibri"/>
            <w:sz w:val="22"/>
            <w:szCs w:val="22"/>
          </w:rPr>
          <w:t>Dual motors are required as a single motor would need to deliver 5000w [xx] so would need to very large so due to the limited space near the trucks it is required two motors- one per wheel at the rear of the board. With two motors they each need to be able to deliver the following parameters with a gear ratio of 1:2.25:</w:t>
        </w:r>
      </w:moveFrom>
    </w:p>
    <w:p w14:paraId="119357B6" w14:textId="5DF0DBA5" w:rsidR="001625E2" w:rsidRPr="001625E2" w:rsidDel="00FC241C" w:rsidRDefault="001625E2" w:rsidP="001625E2">
      <w:pPr>
        <w:numPr>
          <w:ilvl w:val="0"/>
          <w:numId w:val="1"/>
        </w:numPr>
        <w:ind w:left="360" w:hanging="360"/>
        <w:rPr>
          <w:moveFrom w:id="501" w:author="MCCARTNEY, HUGO J. (Student)" w:date="2020-03-09T21:01:00Z"/>
          <w:rFonts w:ascii="Calibri" w:eastAsia="Calibri" w:hAnsi="Calibri" w:cs="Calibri"/>
          <w:sz w:val="22"/>
          <w:szCs w:val="22"/>
        </w:rPr>
      </w:pPr>
      <w:moveFrom w:id="502" w:author="MCCARTNEY, HUGO J. (Student)" w:date="2020-03-09T21:01:00Z">
        <w:r w:rsidRPr="001625E2" w:rsidDel="00FC241C">
          <w:rPr>
            <w:rFonts w:ascii="Calibri" w:eastAsia="Calibri" w:hAnsi="Calibri" w:cs="Calibri"/>
            <w:sz w:val="22"/>
            <w:szCs w:val="22"/>
          </w:rPr>
          <w:t>3.15Nm torque</w:t>
        </w:r>
      </w:moveFrom>
    </w:p>
    <w:p w14:paraId="5C989497" w14:textId="057C582D" w:rsidR="001625E2" w:rsidRPr="001625E2" w:rsidDel="00FC241C" w:rsidRDefault="001625E2" w:rsidP="001625E2">
      <w:pPr>
        <w:numPr>
          <w:ilvl w:val="0"/>
          <w:numId w:val="1"/>
        </w:numPr>
        <w:ind w:left="360" w:hanging="360"/>
        <w:rPr>
          <w:moveFrom w:id="503" w:author="MCCARTNEY, HUGO J. (Student)" w:date="2020-03-09T21:01:00Z"/>
          <w:rFonts w:ascii="Calibri" w:eastAsia="Calibri" w:hAnsi="Calibri" w:cs="Calibri"/>
          <w:sz w:val="22"/>
          <w:szCs w:val="22"/>
        </w:rPr>
      </w:pPr>
      <w:moveFrom w:id="504" w:author="MCCARTNEY, HUGO J. (Student)" w:date="2020-03-09T21:01:00Z">
        <w:r w:rsidRPr="001625E2" w:rsidDel="00FC241C">
          <w:rPr>
            <w:rFonts w:ascii="Calibri" w:eastAsia="Calibri" w:hAnsi="Calibri" w:cs="Calibri"/>
            <w:sz w:val="22"/>
            <w:szCs w:val="22"/>
          </w:rPr>
          <w:t>2500w power</w:t>
        </w:r>
      </w:moveFrom>
    </w:p>
    <w:p w14:paraId="64895CE4" w14:textId="0C9E995F" w:rsidR="001625E2" w:rsidRPr="001625E2" w:rsidDel="00FC241C" w:rsidRDefault="001625E2" w:rsidP="001625E2">
      <w:pPr>
        <w:numPr>
          <w:ilvl w:val="0"/>
          <w:numId w:val="1"/>
        </w:numPr>
        <w:ind w:left="360" w:hanging="360"/>
        <w:rPr>
          <w:moveFrom w:id="505" w:author="MCCARTNEY, HUGO J. (Student)" w:date="2020-03-09T21:01:00Z"/>
          <w:rFonts w:ascii="Calibri" w:eastAsia="Calibri" w:hAnsi="Calibri" w:cs="Calibri"/>
          <w:sz w:val="22"/>
          <w:szCs w:val="22"/>
        </w:rPr>
      </w:pPr>
      <w:moveFrom w:id="506" w:author="MCCARTNEY, HUGO J. (Student)" w:date="2020-03-09T21:01:00Z">
        <w:r w:rsidRPr="001625E2" w:rsidDel="00FC241C">
          <w:rPr>
            <w:rFonts w:ascii="Calibri" w:eastAsia="Calibri" w:hAnsi="Calibri" w:cs="Calibri"/>
            <w:sz w:val="22"/>
            <w:szCs w:val="22"/>
          </w:rPr>
          <w:t>900rad/s or 8600rpm maximum rotation</w:t>
        </w:r>
      </w:moveFrom>
    </w:p>
    <w:p w14:paraId="04BD7039" w14:textId="18A33E96" w:rsidR="001625E2" w:rsidRPr="001625E2" w:rsidDel="00FC241C" w:rsidRDefault="001625E2" w:rsidP="001625E2">
      <w:pPr>
        <w:numPr>
          <w:ilvl w:val="0"/>
          <w:numId w:val="1"/>
        </w:numPr>
        <w:ind w:left="360" w:hanging="360"/>
        <w:rPr>
          <w:moveFrom w:id="507" w:author="MCCARTNEY, HUGO J. (Student)" w:date="2020-03-09T21:01:00Z"/>
          <w:rFonts w:ascii="Calibri" w:eastAsia="Calibri" w:hAnsi="Calibri" w:cs="Calibri"/>
          <w:sz w:val="22"/>
          <w:szCs w:val="22"/>
        </w:rPr>
      </w:pPr>
      <w:moveFrom w:id="508" w:author="MCCARTNEY, HUGO J. (Student)" w:date="2020-03-09T21:01:00Z">
        <w:r w:rsidRPr="001625E2" w:rsidDel="00FC241C">
          <w:rPr>
            <w:rFonts w:ascii="Calibri" w:eastAsia="Calibri" w:hAnsi="Calibri" w:cs="Calibri"/>
            <w:sz w:val="22"/>
            <w:szCs w:val="22"/>
          </w:rPr>
          <w:t>170kv rating to deliver 8600rpm at 50v</w:t>
        </w:r>
      </w:moveFrom>
    </w:p>
    <w:p w14:paraId="7286E291" w14:textId="49A4C533" w:rsidR="001625E2" w:rsidRPr="001625E2" w:rsidDel="00FC241C" w:rsidRDefault="001625E2" w:rsidP="001625E2">
      <w:pPr>
        <w:rPr>
          <w:moveFrom w:id="509" w:author="MCCARTNEY, HUGO J. (Student)" w:date="2020-03-09T21:01:00Z"/>
          <w:rFonts w:ascii="Calibri" w:eastAsia="Calibri" w:hAnsi="Calibri" w:cs="Calibri"/>
          <w:sz w:val="22"/>
          <w:szCs w:val="22"/>
        </w:rPr>
      </w:pPr>
    </w:p>
    <w:p w14:paraId="3BAEC6CB" w14:textId="512E2505" w:rsidR="001625E2" w:rsidRPr="001625E2" w:rsidDel="00FC241C" w:rsidRDefault="001625E2" w:rsidP="001625E2">
      <w:pPr>
        <w:rPr>
          <w:moveFrom w:id="510" w:author="MCCARTNEY, HUGO J. (Student)" w:date="2020-03-09T21:01:00Z"/>
          <w:rFonts w:ascii="Calibri" w:eastAsia="Calibri" w:hAnsi="Calibri" w:cs="Calibri"/>
          <w:sz w:val="22"/>
          <w:szCs w:val="22"/>
        </w:rPr>
      </w:pPr>
    </w:p>
    <w:p w14:paraId="3B0D25CD" w14:textId="5EF68E14" w:rsidR="001625E2" w:rsidRPr="001625E2" w:rsidDel="00FC241C" w:rsidRDefault="001625E2" w:rsidP="001625E2">
      <w:pPr>
        <w:rPr>
          <w:moveFrom w:id="511" w:author="MCCARTNEY, HUGO J. (Student)" w:date="2020-03-09T21:01:00Z"/>
          <w:rFonts w:ascii="Calibri" w:eastAsia="Calibri" w:hAnsi="Calibri" w:cs="Calibri"/>
          <w:sz w:val="22"/>
          <w:szCs w:val="22"/>
        </w:rPr>
      </w:pPr>
      <w:moveFrom w:id="512" w:author="MCCARTNEY, HUGO J. (Student)" w:date="2020-03-09T21:01:00Z">
        <w:r w:rsidRPr="001625E2" w:rsidDel="00FC241C">
          <w:rPr>
            <w:rFonts w:ascii="Calibri" w:eastAsia="Calibri" w:hAnsi="Calibri" w:cs="Calibri"/>
            <w:sz w:val="22"/>
            <w:szCs w:val="22"/>
          </w:rPr>
          <w:t>SPECIFICS</w:t>
        </w:r>
      </w:moveFrom>
    </w:p>
    <w:p w14:paraId="026FEAF7" w14:textId="70425A33" w:rsidR="001625E2" w:rsidDel="00FC241C" w:rsidRDefault="001625E2" w:rsidP="001625E2">
      <w:pPr>
        <w:rPr>
          <w:moveFrom w:id="513" w:author="MCCARTNEY, HUGO J. (Student)" w:date="2020-03-09T21:01:00Z"/>
          <w:rFonts w:ascii="Calibri" w:eastAsia="Calibri" w:hAnsi="Calibri" w:cs="Calibri"/>
          <w:sz w:val="22"/>
          <w:szCs w:val="22"/>
        </w:rPr>
      </w:pPr>
      <w:moveFrom w:id="514" w:author="MCCARTNEY, HUGO J. (Student)" w:date="2020-03-09T21:01:00Z">
        <w:r w:rsidRPr="001625E2" w:rsidDel="00FC241C">
          <w:rPr>
            <w:rFonts w:ascii="Calibri" w:eastAsia="Calibri" w:hAnsi="Calibri" w:cs="Calibri"/>
            <w:sz w:val="22"/>
            <w:szCs w:val="22"/>
          </w:rPr>
          <w:t>From the required parameters the choice was to go for a 6374; a motor with 63mm diameter and 74mm length;  as these typically deliver these parameters for example as seen in [motor reference xx] the power delivered is 3150w and the torque is 3.57Nm with a Kv rating of 170, these specifications allow for the fact that the torque is not linear so to be able to accelerate from a stationary start on a hill there is a requirement for a high staring torque which will be less than the peak value so this motor will be able to deliver this. Finally, the chosen motor has an integrated hall effect sensor to allow for more accurate speed and position control than can be obtained from using the traditional method of measuring the back emf on the stator windings.</w:t>
        </w:r>
      </w:moveFrom>
    </w:p>
    <w:moveFromRangeEnd w:id="485"/>
    <w:p w14:paraId="3ED29421" w14:textId="14726C9D" w:rsidR="001625E2" w:rsidRDefault="001625E2" w:rsidP="001625E2">
      <w:pPr>
        <w:rPr>
          <w:rFonts w:ascii="Calibri" w:eastAsia="Calibri" w:hAnsi="Calibri" w:cs="Calibri"/>
          <w:sz w:val="22"/>
          <w:szCs w:val="22"/>
        </w:rPr>
      </w:pPr>
    </w:p>
    <w:p w14:paraId="04BD855A" w14:textId="3E05F9D3" w:rsidR="001625E2" w:rsidRPr="001625E2" w:rsidRDefault="001625E2" w:rsidP="001625E2">
      <w:pPr>
        <w:rPr>
          <w:rFonts w:ascii="Calibri" w:eastAsia="Calibri" w:hAnsi="Calibri" w:cs="Calibri"/>
          <w:b/>
          <w:bCs/>
          <w:sz w:val="28"/>
          <w:szCs w:val="28"/>
        </w:rPr>
      </w:pPr>
      <w:r w:rsidRPr="001625E2">
        <w:rPr>
          <w:rFonts w:ascii="Calibri" w:eastAsia="Calibri" w:hAnsi="Calibri" w:cs="Calibri"/>
          <w:b/>
          <w:bCs/>
          <w:sz w:val="28"/>
          <w:szCs w:val="28"/>
        </w:rPr>
        <w:t>WHEELS</w:t>
      </w:r>
    </w:p>
    <w:p w14:paraId="549810F3" w14:textId="3E30503B" w:rsidR="001625E2" w:rsidRDefault="001625E2" w:rsidP="001625E2">
      <w:pPr>
        <w:rPr>
          <w:rFonts w:ascii="Calibri" w:eastAsia="Calibri" w:hAnsi="Calibri" w:cs="Calibri"/>
          <w:sz w:val="22"/>
          <w:szCs w:val="22"/>
        </w:rPr>
      </w:pPr>
      <w:r w:rsidRPr="001625E2">
        <w:rPr>
          <w:rFonts w:ascii="Calibri" w:eastAsia="Calibri" w:hAnsi="Calibri" w:cs="Calibri"/>
          <w:sz w:val="22"/>
          <w:szCs w:val="22"/>
        </w:rPr>
        <w:t>The wheels of the board constitute a vital component of the drive system, as they serve as the means of transferring power to the road and enabling motion. There are various factors here which can be optimised, such as power transfer maximisation for the driven wheels and running efficiency for the non-driven. The bearings have a significant effect upon the latter as they are key in the reduction of rolling resistance, making the choice of bearings a major design consideration. The final design consideration relating to the wheels concerns the connection between them and the power train. As a rear-wheel belt system was judged the most optimal, the task at this stage becomes determining the best manner of interfacing the belt with the rear wheels. Regarding the dimensions of the wheels, it was decided that as this design is a retrofit, the original wheel diameter of 70mm would be maintained. As this fall within the typical range for longboard wheels (60-100mm), this enables the torque values of the drive train to be compatible with a range of pre-existing boards.</w:t>
      </w:r>
    </w:p>
    <w:p w14:paraId="6F7521C8" w14:textId="77777777" w:rsidR="00F44565" w:rsidRPr="001625E2" w:rsidRDefault="00F44565" w:rsidP="001625E2">
      <w:pPr>
        <w:rPr>
          <w:rFonts w:ascii="Calibri" w:eastAsia="Calibri" w:hAnsi="Calibri" w:cs="Calibri"/>
          <w:sz w:val="22"/>
          <w:szCs w:val="22"/>
        </w:rPr>
      </w:pPr>
    </w:p>
    <w:p w14:paraId="68CF25DF" w14:textId="511D2456" w:rsidR="001625E2" w:rsidRPr="001625E2" w:rsidRDefault="00F44565" w:rsidP="001625E2">
      <w:pPr>
        <w:rPr>
          <w:rFonts w:ascii="Calibri" w:eastAsia="Calibri" w:hAnsi="Calibri" w:cs="Calibri"/>
          <w:sz w:val="22"/>
          <w:szCs w:val="22"/>
        </w:rPr>
      </w:pPr>
      <w:r>
        <w:rPr>
          <w:rFonts w:ascii="Calibri" w:eastAsia="Calibri" w:hAnsi="Calibri" w:cs="Calibri"/>
          <w:sz w:val="22"/>
          <w:szCs w:val="22"/>
        </w:rPr>
        <w:t>WHEEL MATERIALS</w:t>
      </w:r>
    </w:p>
    <w:p w14:paraId="6DECD5EB" w14:textId="0ADAFC1E" w:rsidR="001625E2" w:rsidRDefault="001625E2" w:rsidP="001625E2">
      <w:pPr>
        <w:rPr>
          <w:rFonts w:ascii="Calibri" w:eastAsia="Calibri" w:hAnsi="Calibri" w:cs="Calibri"/>
          <w:sz w:val="22"/>
          <w:szCs w:val="22"/>
        </w:rPr>
      </w:pPr>
      <w:r w:rsidRPr="001625E2">
        <w:rPr>
          <w:rFonts w:ascii="Calibri" w:eastAsia="Calibri" w:hAnsi="Calibri" w:cs="Calibri"/>
          <w:sz w:val="22"/>
          <w:szCs w:val="22"/>
        </w:rPr>
        <w:t xml:space="preserve">The two sets of wheels (driven and non-driven) have significantly different roles: the driven set are required to propel the board, and as such must be of a material of sufficient traction to develop power at the road surface whilst being sufficiently resistant to abrasion to withstand extensive use without wearing out. In contrast, the non-driven wheels serve only to provide steering and low resistance to motion. Typical longboard wheels are made from polyurethane, which provides a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rolling</w:t>
      </w:r>
      <w:proofErr w:type="spellEnd"/>
      <w:r w:rsidRPr="001625E2">
        <w:rPr>
          <w:rFonts w:ascii="Calibri" w:eastAsia="Calibri" w:hAnsi="Calibri" w:cs="Calibri"/>
          <w:sz w:val="22"/>
          <w:szCs w:val="22"/>
        </w:rPr>
        <w:t xml:space="preserve"> in the range of 0.02-0.04 and a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static</w:t>
      </w:r>
      <w:proofErr w:type="spellEnd"/>
      <w:r w:rsidRPr="001625E2">
        <w:rPr>
          <w:rFonts w:ascii="Calibri" w:eastAsia="Calibri" w:hAnsi="Calibri" w:cs="Calibri"/>
          <w:sz w:val="22"/>
          <w:szCs w:val="22"/>
        </w:rPr>
        <w:t xml:space="preserve"> of 0.2. These values make polyurethane ideal for use in the non-driven wheels, with the small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rolling</w:t>
      </w:r>
      <w:proofErr w:type="spellEnd"/>
      <w:r w:rsidRPr="001625E2">
        <w:rPr>
          <w:rFonts w:ascii="Calibri" w:eastAsia="Calibri" w:hAnsi="Calibri" w:cs="Calibri"/>
          <w:sz w:val="22"/>
          <w:szCs w:val="22"/>
          <w:vertAlign w:val="subscript"/>
        </w:rPr>
        <w:t xml:space="preserve"> </w:t>
      </w:r>
      <w:r w:rsidRPr="001625E2">
        <w:rPr>
          <w:rFonts w:ascii="Calibri" w:eastAsia="Calibri" w:hAnsi="Calibri" w:cs="Calibri"/>
          <w:sz w:val="22"/>
          <w:szCs w:val="22"/>
        </w:rPr>
        <w:t xml:space="preserve">inducing low resistance with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static</w:t>
      </w:r>
      <w:proofErr w:type="spellEnd"/>
      <w:r w:rsidRPr="001625E2">
        <w:rPr>
          <w:rFonts w:ascii="Calibri" w:eastAsia="Calibri" w:hAnsi="Calibri" w:cs="Calibri"/>
          <w:sz w:val="22"/>
          <w:szCs w:val="22"/>
        </w:rPr>
        <w:t xml:space="preserve"> being large enough to provide enough traction for steering purposes. However,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static</w:t>
      </w:r>
      <w:proofErr w:type="spellEnd"/>
      <w:r w:rsidRPr="001625E2">
        <w:rPr>
          <w:rFonts w:ascii="Calibri" w:eastAsia="Calibri" w:hAnsi="Calibri" w:cs="Calibri"/>
          <w:sz w:val="22"/>
          <w:szCs w:val="22"/>
        </w:rPr>
        <w:t xml:space="preserve"> for polyurethane is insufficient to prevent slip should this material be used in the driven wheels. Rubber compounds provide a </w:t>
      </w:r>
      <w:proofErr w:type="spellStart"/>
      <w:r w:rsidRPr="001625E2">
        <w:rPr>
          <w:rFonts w:ascii="Calibri" w:eastAsia="Calibri" w:hAnsi="Calibri" w:cs="Calibri"/>
          <w:sz w:val="22"/>
          <w:szCs w:val="22"/>
        </w:rPr>
        <w:t>μ</w:t>
      </w:r>
      <w:r w:rsidRPr="001625E2">
        <w:rPr>
          <w:rFonts w:ascii="Calibri" w:eastAsia="Calibri" w:hAnsi="Calibri" w:cs="Calibri"/>
          <w:sz w:val="22"/>
          <w:szCs w:val="22"/>
          <w:vertAlign w:val="subscript"/>
        </w:rPr>
        <w:t>static</w:t>
      </w:r>
      <w:proofErr w:type="spellEnd"/>
      <w:r w:rsidRPr="001625E2">
        <w:rPr>
          <w:rFonts w:ascii="Calibri" w:eastAsia="Calibri" w:hAnsi="Calibri" w:cs="Calibri"/>
          <w:sz w:val="22"/>
          <w:szCs w:val="22"/>
        </w:rPr>
        <w:t xml:space="preserve"> in the range 0.35-0.45, a significant improvement. However, natural rubber suffers from reduced abrasion resistance compared to polyurethane, thus synthetic rubbers are required: styrene butadiene (commonly used in car tyres) provided the ideal solution, enabling both the increased traction and wear-resistance required. Though this compound is more expensive than natural rubber, the wheels overall constitute a very small proportion of the overall material costs, thus the extra expenditure was deemed acceptable. </w:t>
      </w:r>
    </w:p>
    <w:p w14:paraId="0E06C220" w14:textId="77777777" w:rsidR="001625E2" w:rsidRPr="001625E2" w:rsidRDefault="001625E2" w:rsidP="001625E2">
      <w:pPr>
        <w:rPr>
          <w:rFonts w:ascii="Calibri" w:eastAsia="Calibri" w:hAnsi="Calibri" w:cs="Calibri"/>
          <w:sz w:val="22"/>
          <w:szCs w:val="22"/>
        </w:rPr>
      </w:pPr>
    </w:p>
    <w:p w14:paraId="31D78684" w14:textId="6AC8D5E5"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B</w:t>
      </w:r>
      <w:r w:rsidR="00F44565">
        <w:rPr>
          <w:rFonts w:ascii="Calibri" w:eastAsia="Calibri" w:hAnsi="Calibri" w:cs="Calibri"/>
          <w:sz w:val="22"/>
          <w:szCs w:val="22"/>
        </w:rPr>
        <w:t>EARINGS</w:t>
      </w:r>
    </w:p>
    <w:p w14:paraId="34505065" w14:textId="3451F415" w:rsidR="001625E2" w:rsidRDefault="001625E2" w:rsidP="001625E2">
      <w:pPr>
        <w:rPr>
          <w:rFonts w:ascii="Calibri" w:eastAsia="Calibri" w:hAnsi="Calibri" w:cs="Calibri"/>
          <w:sz w:val="22"/>
          <w:szCs w:val="22"/>
        </w:rPr>
      </w:pPr>
      <w:r w:rsidRPr="001625E2">
        <w:rPr>
          <w:rFonts w:ascii="Calibri" w:eastAsia="Calibri" w:hAnsi="Calibri" w:cs="Calibri"/>
          <w:sz w:val="22"/>
          <w:szCs w:val="22"/>
        </w:rPr>
        <w:t xml:space="preserve">Another essential consideration is the type of bearings to be used – the main criteria here are to maximise running efficiency by incurring as little rolling resistance as possible, whilst maintaining sufficient durability both in terms of long-term usage and resistance to sudden impacts. Three materials are widely used in skateboard bearings: steel, titanium and ceramic. Ceramics feature prominently in high-performance conventional skateboards due to their significant advantage in terms of rolling resistance over titanium and steel. This is due to such ceramics (most commonly Silicon Nitride) being about 640% harder than their metal counterparts, reducing deformation and thus energy loss. Additionally, silicon nitride has a high specific heat capacity (0.673kJ/kg), enabling continued performance at high speeds at which substantial heating is incurred. Ceramics also possess greater resistance to oxidation when exposed to moisture, allowing for long term durability without regular oiling. However, ceramics are prohibitively expensive, costing upwards of 360% more than steel and titanium. Additionally, ceramics are quite brittle materials, with yield and ultimate tensile strengths substantially lesser than metal bearings. The </w:t>
      </w:r>
      <w:proofErr w:type="spellStart"/>
      <w:r w:rsidRPr="001625E2">
        <w:rPr>
          <w:rFonts w:ascii="Calibri" w:eastAsia="Calibri" w:hAnsi="Calibri" w:cs="Calibri"/>
          <w:sz w:val="22"/>
          <w:szCs w:val="22"/>
        </w:rPr>
        <w:t>σ</w:t>
      </w:r>
      <w:r w:rsidRPr="001625E2">
        <w:rPr>
          <w:rFonts w:ascii="Calibri" w:eastAsia="Calibri" w:hAnsi="Calibri" w:cs="Calibri"/>
          <w:sz w:val="22"/>
          <w:szCs w:val="22"/>
          <w:vertAlign w:val="subscript"/>
        </w:rPr>
        <w:t>UTS</w:t>
      </w:r>
      <w:proofErr w:type="spellEnd"/>
      <w:r w:rsidRPr="001625E2">
        <w:rPr>
          <w:rFonts w:ascii="Calibri" w:eastAsia="Calibri" w:hAnsi="Calibri" w:cs="Calibri"/>
          <w:sz w:val="22"/>
          <w:szCs w:val="22"/>
        </w:rPr>
        <w:t xml:space="preserve"> of 170MPa was deemed insufficient given the potential for high-speed impact that the board could suffer, making ceramics unsuited to the user case.  In terms of rolling resistance, titanium (ASTM Grade 7) and steel (SAE52100) perform similarly, both exhibiting a Brinell Hardness of 200kg/mm2. SAE52100 has a slightly greater </w:t>
      </w:r>
      <w:proofErr w:type="spellStart"/>
      <w:r w:rsidRPr="001625E2">
        <w:rPr>
          <w:rFonts w:ascii="Calibri" w:eastAsia="Calibri" w:hAnsi="Calibri" w:cs="Calibri"/>
          <w:sz w:val="22"/>
          <w:szCs w:val="22"/>
        </w:rPr>
        <w:t>σ</w:t>
      </w:r>
      <w:r w:rsidRPr="001625E2">
        <w:rPr>
          <w:rFonts w:ascii="Calibri" w:eastAsia="Calibri" w:hAnsi="Calibri" w:cs="Calibri"/>
          <w:sz w:val="22"/>
          <w:szCs w:val="22"/>
          <w:vertAlign w:val="subscript"/>
        </w:rPr>
        <w:t>UTS</w:t>
      </w:r>
      <w:proofErr w:type="spellEnd"/>
      <w:r w:rsidRPr="001625E2">
        <w:rPr>
          <w:rFonts w:ascii="Calibri" w:eastAsia="Calibri" w:hAnsi="Calibri" w:cs="Calibri"/>
          <w:sz w:val="22"/>
          <w:szCs w:val="22"/>
        </w:rPr>
        <w:t xml:space="preserve"> of 590MPa compared to 550MPa for titanium, which in combination with being the most affordable (£15/set) suggests that these would be the most advantageous material. However, with a heat capacity of only 0.475 kJ/kg, steel bearings are less suited to continued use at the high speeds the board will be capable of running at, and would require regular replacement due to the accelerated wear. Titanium however is more resilient to heating at 0.554 kJ/kg, resolving this issue, as well as being more resistant to oxidation. Though titanium is more costly at £25/set, this extra expenditure constitutes only a 1.1% increase in the overall cost of the board, indicating that titanium is the optimal choice as various design problems are resolved at minimal extra expense.</w:t>
      </w:r>
    </w:p>
    <w:p w14:paraId="470D94C8" w14:textId="77777777" w:rsidR="001625E2" w:rsidRPr="001625E2" w:rsidRDefault="001625E2" w:rsidP="001625E2">
      <w:pPr>
        <w:rPr>
          <w:rFonts w:ascii="Calibri" w:eastAsia="Calibri" w:hAnsi="Calibri" w:cs="Calibri"/>
          <w:sz w:val="22"/>
          <w:szCs w:val="22"/>
        </w:rPr>
      </w:pPr>
    </w:p>
    <w:p w14:paraId="0828EF63" w14:textId="6066D208" w:rsidR="001625E2" w:rsidRPr="001625E2" w:rsidRDefault="00F44565" w:rsidP="001625E2">
      <w:pPr>
        <w:rPr>
          <w:rFonts w:ascii="Calibri" w:eastAsia="Calibri" w:hAnsi="Calibri" w:cs="Calibri"/>
          <w:sz w:val="22"/>
          <w:szCs w:val="22"/>
        </w:rPr>
      </w:pPr>
      <w:r>
        <w:rPr>
          <w:rFonts w:ascii="Calibri" w:eastAsia="Calibri" w:hAnsi="Calibri" w:cs="Calibri"/>
          <w:sz w:val="22"/>
          <w:szCs w:val="22"/>
        </w:rPr>
        <w:t>DRIVE TRAIN INTERFACE</w:t>
      </w:r>
    </w:p>
    <w:p w14:paraId="25746163" w14:textId="6F119D9C" w:rsidR="001625E2" w:rsidRPr="001625E2" w:rsidRDefault="001625E2" w:rsidP="001625E2">
      <w:pPr>
        <w:rPr>
          <w:rFonts w:ascii="Calibri" w:eastAsia="Calibri" w:hAnsi="Calibri" w:cs="Calibri"/>
          <w:sz w:val="22"/>
          <w:szCs w:val="22"/>
        </w:rPr>
      </w:pPr>
      <w:r w:rsidRPr="001625E2">
        <w:rPr>
          <w:rFonts w:ascii="Calibri" w:eastAsia="Calibri" w:hAnsi="Calibri" w:cs="Calibri"/>
          <w:sz w:val="22"/>
          <w:szCs w:val="22"/>
        </w:rPr>
        <w:t xml:space="preserve">The interface between the driving belt and the driven wheels is a major consideration within this design. As described above, a rear-wheel, belt-drive system was found to be optimal, and thus the design task became how to effectively connect the belt to the rear wheels. One option would have been to utilise an axle connecting both rear wheels, with the belts connected directly to this axle – this would have allowed for a simple integration of the belt with the driven wheels without the need to mount any components to the wheels directly. However, it would have required a radical redesign and implementation of non-standard trucks, as conventional designs that most boards are compatible with have both wheels mounted independently of each other, with no central axle. This problem was circumvented by opting to mount cogs directly to the rear wheels over which the toothed belt would run, additionally improving efficiency by removing any slip that may have occurred at the axle. Initially, a combination of mechanical and chemical fastenings was considered, such as screws combined with an adhesive. In keeping with common mechanical design practice, a factor of safety of at least 2 was deemed acceptable. Upon researching some of the market leaders in rubber-metal adhesives, it became clear that mechanical fixings would be unnecessary: the required tensile strength was estimated to be 0.15MPa, with all the adhesives considered being capable of such a load with wide factor of safety margins. With even the lowest costing adhesive achieving greater than 2 it was decided that the choice of adhesive could be based solely upon expense, as the higher FOS’ provided by the more costly glues (the highest at 141) were simply not required. The selected glue, </w:t>
      </w:r>
      <w:proofErr w:type="spellStart"/>
      <w:r w:rsidRPr="001625E2">
        <w:rPr>
          <w:rFonts w:ascii="Calibri" w:eastAsia="Calibri" w:hAnsi="Calibri" w:cs="Calibri"/>
          <w:sz w:val="22"/>
          <w:szCs w:val="22"/>
        </w:rPr>
        <w:t>Weicon</w:t>
      </w:r>
      <w:proofErr w:type="spellEnd"/>
      <w:r w:rsidRPr="001625E2">
        <w:rPr>
          <w:rFonts w:ascii="Calibri" w:eastAsia="Calibri" w:hAnsi="Calibri" w:cs="Calibri"/>
          <w:sz w:val="22"/>
          <w:szCs w:val="22"/>
        </w:rPr>
        <w:t xml:space="preserve"> GMK 2410 Rubber Metal Contact Adhesive, provides a factor of safety of 3.6 with the material cost running to less than 10 pence per wheel, meeting all design requirements for this component. </w:t>
      </w:r>
      <w:r>
        <w:rPr>
          <w:rFonts w:ascii="Calibri" w:eastAsia="Calibri" w:hAnsi="Calibri" w:cs="Calibri"/>
          <w:sz w:val="22"/>
          <w:szCs w:val="22"/>
        </w:rPr>
        <w:br/>
      </w:r>
    </w:p>
    <w:p w14:paraId="7CC8E42F" w14:textId="50C241D5" w:rsidR="001625E2" w:rsidRDefault="001625E2" w:rsidP="001625E2">
      <w:pPr>
        <w:rPr>
          <w:ins w:id="515" w:author="MCCARTNEY, HUGO J. (Student)" w:date="2020-03-10T15:52:00Z"/>
          <w:rFonts w:ascii="Calibri" w:eastAsia="Calibri" w:hAnsi="Calibri" w:cs="Calibri"/>
          <w:sz w:val="22"/>
          <w:szCs w:val="22"/>
        </w:rPr>
      </w:pPr>
      <w:r w:rsidRPr="001625E2">
        <w:rPr>
          <w:rFonts w:ascii="Calibri" w:eastAsia="Calibri" w:hAnsi="Calibri" w:cs="Calibri"/>
          <w:sz w:val="22"/>
          <w:szCs w:val="22"/>
        </w:rPr>
        <w:t xml:space="preserve">The finalised wheel design consists of two sets of wheels - the front wheels made of polyurethane to provide steering capability whilst keeping rolling resistance as low as possible, with the rear wheels of SBR rubber to provide the traction for power transfer whilst retaining long-term durability. The rear wheels will interface with the drive train via directly mounted cogs, attached adhesively with </w:t>
      </w:r>
      <w:proofErr w:type="spellStart"/>
      <w:r w:rsidRPr="001625E2">
        <w:rPr>
          <w:rFonts w:ascii="Calibri" w:eastAsia="Calibri" w:hAnsi="Calibri" w:cs="Calibri"/>
          <w:sz w:val="22"/>
          <w:szCs w:val="22"/>
        </w:rPr>
        <w:t>Weicon</w:t>
      </w:r>
      <w:proofErr w:type="spellEnd"/>
      <w:r w:rsidRPr="001625E2">
        <w:rPr>
          <w:rFonts w:ascii="Calibri" w:eastAsia="Calibri" w:hAnsi="Calibri" w:cs="Calibri"/>
          <w:sz w:val="22"/>
          <w:szCs w:val="22"/>
        </w:rPr>
        <w:t xml:space="preserve"> GMK 2410 glue. Both sets will run over titanium bearings, which provide the best compromise between running efficiency and resistance to wear, impact and heating. </w:t>
      </w:r>
    </w:p>
    <w:p w14:paraId="476456AE" w14:textId="6F5E23EE" w:rsidR="006129C8" w:rsidRDefault="006129C8" w:rsidP="001625E2">
      <w:pPr>
        <w:rPr>
          <w:ins w:id="516" w:author="MCCARTNEY, HUGO J. (Student)" w:date="2020-03-10T15:52:00Z"/>
          <w:rFonts w:ascii="Calibri" w:eastAsia="Calibri" w:hAnsi="Calibri" w:cs="Calibri"/>
          <w:sz w:val="22"/>
          <w:szCs w:val="22"/>
        </w:rPr>
      </w:pPr>
    </w:p>
    <w:p w14:paraId="09954FAF" w14:textId="795FDD13" w:rsidR="006129C8" w:rsidRDefault="006129C8" w:rsidP="001625E2">
      <w:pPr>
        <w:rPr>
          <w:ins w:id="517" w:author="MCCARTNEY, HUGO J. (Student)" w:date="2020-03-10T15:56:00Z"/>
          <w:rFonts w:ascii="Calibri" w:eastAsia="Calibri" w:hAnsi="Calibri" w:cs="Calibri"/>
          <w:b/>
          <w:bCs/>
          <w:sz w:val="28"/>
          <w:szCs w:val="28"/>
        </w:rPr>
      </w:pPr>
      <w:ins w:id="518" w:author="MCCARTNEY, HUGO J. (Student)" w:date="2020-03-10T15:55:00Z">
        <w:r w:rsidRPr="006129C8">
          <w:rPr>
            <w:rFonts w:ascii="Calibri" w:eastAsia="Calibri" w:hAnsi="Calibri" w:cs="Calibri"/>
            <w:b/>
            <w:bCs/>
            <w:sz w:val="28"/>
            <w:szCs w:val="28"/>
            <w:rPrChange w:id="519" w:author="MCCARTNEY, HUGO J. (Student)" w:date="2020-03-10T15:56:00Z">
              <w:rPr>
                <w:rFonts w:ascii="Calibri" w:eastAsia="Calibri" w:hAnsi="Calibri" w:cs="Calibri"/>
                <w:sz w:val="22"/>
                <w:szCs w:val="22"/>
              </w:rPr>
            </w:rPrChange>
          </w:rPr>
          <w:t>TRUCKS AND SUSPENSION</w:t>
        </w:r>
      </w:ins>
    </w:p>
    <w:p w14:paraId="2D261E56" w14:textId="2A669F69" w:rsidR="006129C8" w:rsidRPr="00A114ED" w:rsidRDefault="006129C8" w:rsidP="001625E2">
      <w:pPr>
        <w:rPr>
          <w:ins w:id="520" w:author="MCCARTNEY, HUGO J. (Student)" w:date="2020-03-10T15:56:00Z"/>
          <w:rFonts w:ascii="Calibri" w:eastAsia="Calibri" w:hAnsi="Calibri" w:cs="Calibri"/>
          <w:sz w:val="22"/>
          <w:szCs w:val="22"/>
          <w:rPrChange w:id="521" w:author="MCCARTNEY, HUGO J. (Student)" w:date="2020-03-10T21:15:00Z">
            <w:rPr>
              <w:ins w:id="522" w:author="MCCARTNEY, HUGO J. (Student)" w:date="2020-03-10T15:56:00Z"/>
              <w:rFonts w:ascii="Calibri" w:eastAsia="Calibri" w:hAnsi="Calibri" w:cs="Calibri"/>
            </w:rPr>
          </w:rPrChange>
        </w:rPr>
      </w:pPr>
    </w:p>
    <w:p w14:paraId="3DFE54A3" w14:textId="4E5B3A1B" w:rsidR="006129C8" w:rsidRDefault="006129C8" w:rsidP="001625E2">
      <w:pPr>
        <w:rPr>
          <w:ins w:id="523" w:author="MCCARTNEY, HUGO J. (Student)" w:date="2020-03-11T12:44:00Z"/>
          <w:rFonts w:ascii="Calibri" w:eastAsia="Calibri" w:hAnsi="Calibri" w:cs="Calibri"/>
          <w:sz w:val="22"/>
          <w:szCs w:val="22"/>
        </w:rPr>
      </w:pPr>
      <w:ins w:id="524" w:author="MCCARTNEY, HUGO J. (Student)" w:date="2020-03-10T15:56:00Z">
        <w:r w:rsidRPr="00A114ED">
          <w:rPr>
            <w:rFonts w:ascii="Calibri" w:eastAsia="Calibri" w:hAnsi="Calibri" w:cs="Calibri"/>
            <w:sz w:val="22"/>
            <w:szCs w:val="22"/>
            <w:rPrChange w:id="525" w:author="MCCARTNEY, HUGO J. (Student)" w:date="2020-03-10T21:15:00Z">
              <w:rPr>
                <w:rFonts w:ascii="Calibri" w:eastAsia="Calibri" w:hAnsi="Calibri" w:cs="Calibri"/>
              </w:rPr>
            </w:rPrChange>
          </w:rPr>
          <w:t>Due to the need to mount motors to the trucks, it was clear that a new set of tru</w:t>
        </w:r>
      </w:ins>
      <w:ins w:id="526" w:author="MCCARTNEY, HUGO J. (Student)" w:date="2020-03-10T15:57:00Z">
        <w:r w:rsidRPr="00A114ED">
          <w:rPr>
            <w:rFonts w:ascii="Calibri" w:eastAsia="Calibri" w:hAnsi="Calibri" w:cs="Calibri"/>
            <w:sz w:val="22"/>
            <w:szCs w:val="22"/>
            <w:rPrChange w:id="527" w:author="MCCARTNEY, HUGO J. (Student)" w:date="2020-03-10T21:15:00Z">
              <w:rPr>
                <w:rFonts w:ascii="Calibri" w:eastAsia="Calibri" w:hAnsi="Calibri" w:cs="Calibri"/>
              </w:rPr>
            </w:rPrChange>
          </w:rPr>
          <w:t>cks would be required over the standard set that came in conjunction with the Mindless Longboard we were provided with as a prototype star</w:t>
        </w:r>
      </w:ins>
      <w:ins w:id="528" w:author="MCCARTNEY, HUGO J. (Student)" w:date="2020-03-10T15:58:00Z">
        <w:r w:rsidRPr="00A114ED">
          <w:rPr>
            <w:rFonts w:ascii="Calibri" w:eastAsia="Calibri" w:hAnsi="Calibri" w:cs="Calibri"/>
            <w:sz w:val="22"/>
            <w:szCs w:val="22"/>
            <w:rPrChange w:id="529" w:author="MCCARTNEY, HUGO J. (Student)" w:date="2020-03-10T21:15:00Z">
              <w:rPr>
                <w:rFonts w:ascii="Calibri" w:eastAsia="Calibri" w:hAnsi="Calibri" w:cs="Calibri"/>
              </w:rPr>
            </w:rPrChange>
          </w:rPr>
          <w:t>ting point.</w:t>
        </w:r>
      </w:ins>
      <w:ins w:id="530" w:author="MCCARTNEY, HUGO J. (Student)" w:date="2020-03-10T21:04:00Z">
        <w:r w:rsidR="000A6B4E" w:rsidRPr="00A114ED">
          <w:rPr>
            <w:rFonts w:ascii="Calibri" w:eastAsia="Calibri" w:hAnsi="Calibri" w:cs="Calibri"/>
            <w:sz w:val="22"/>
            <w:szCs w:val="22"/>
            <w:rPrChange w:id="531" w:author="MCCARTNEY, HUGO J. (Student)" w:date="2020-03-10T21:15:00Z">
              <w:rPr>
                <w:rFonts w:ascii="Calibri" w:eastAsia="Calibri" w:hAnsi="Calibri" w:cs="Calibri"/>
              </w:rPr>
            </w:rPrChange>
          </w:rPr>
          <w:t xml:space="preserve"> </w:t>
        </w:r>
      </w:ins>
      <w:ins w:id="532" w:author="MCCARTNEY, HUGO J. (Student)" w:date="2020-03-10T21:07:00Z">
        <w:r w:rsidR="00A114ED" w:rsidRPr="00A114ED">
          <w:rPr>
            <w:rFonts w:ascii="Calibri" w:eastAsia="Calibri" w:hAnsi="Calibri" w:cs="Calibri"/>
            <w:sz w:val="22"/>
            <w:szCs w:val="22"/>
            <w:rPrChange w:id="533" w:author="MCCARTNEY, HUGO J. (Student)" w:date="2020-03-10T21:15:00Z">
              <w:rPr>
                <w:rFonts w:ascii="Calibri" w:eastAsia="Calibri" w:hAnsi="Calibri" w:cs="Calibri"/>
              </w:rPr>
            </w:rPrChange>
          </w:rPr>
          <w:t>Initially, we considered designing our own custom trucks in</w:t>
        </w:r>
      </w:ins>
      <w:ins w:id="534" w:author="MCCARTNEY, HUGO J. (Student)" w:date="2020-03-10T21:10:00Z">
        <w:r w:rsidR="00A114ED" w:rsidRPr="00A114ED">
          <w:rPr>
            <w:rFonts w:ascii="Calibri" w:eastAsia="Calibri" w:hAnsi="Calibri" w:cs="Calibri"/>
            <w:sz w:val="22"/>
            <w:szCs w:val="22"/>
            <w:rPrChange w:id="535" w:author="MCCARTNEY, HUGO J. (Student)" w:date="2020-03-10T21:15:00Z">
              <w:rPr>
                <w:rFonts w:ascii="Calibri" w:eastAsia="Calibri" w:hAnsi="Calibri" w:cs="Calibri"/>
              </w:rPr>
            </w:rPrChange>
          </w:rPr>
          <w:t xml:space="preserve">-house in order to </w:t>
        </w:r>
      </w:ins>
      <w:ins w:id="536" w:author="MCCARTNEY, HUGO J. (Student)" w:date="2020-03-10T21:11:00Z">
        <w:r w:rsidR="00A114ED" w:rsidRPr="00A114ED">
          <w:rPr>
            <w:rFonts w:ascii="Calibri" w:eastAsia="Calibri" w:hAnsi="Calibri" w:cs="Calibri"/>
            <w:sz w:val="22"/>
            <w:szCs w:val="22"/>
            <w:rPrChange w:id="537" w:author="MCCARTNEY, HUGO J. (Student)" w:date="2020-03-10T21:15:00Z">
              <w:rPr>
                <w:rFonts w:ascii="Calibri" w:eastAsia="Calibri" w:hAnsi="Calibri" w:cs="Calibri"/>
              </w:rPr>
            </w:rPrChange>
          </w:rPr>
          <w:t>easi</w:t>
        </w:r>
      </w:ins>
      <w:ins w:id="538" w:author="MCCARTNEY, HUGO J. (Student)" w:date="2020-03-10T21:12:00Z">
        <w:r w:rsidR="00A114ED" w:rsidRPr="00A114ED">
          <w:rPr>
            <w:rFonts w:ascii="Calibri" w:eastAsia="Calibri" w:hAnsi="Calibri" w:cs="Calibri"/>
            <w:sz w:val="22"/>
            <w:szCs w:val="22"/>
            <w:rPrChange w:id="539" w:author="MCCARTNEY, HUGO J. (Student)" w:date="2020-03-10T21:15:00Z">
              <w:rPr>
                <w:rFonts w:ascii="Calibri" w:eastAsia="Calibri" w:hAnsi="Calibri" w:cs="Calibri"/>
              </w:rPr>
            </w:rPrChange>
          </w:rPr>
          <w:t>ly mount the motors whilst achieving the required load capacity and ground clearance. However</w:t>
        </w:r>
      </w:ins>
      <w:ins w:id="540" w:author="MCCARTNEY, HUGO J. (Student)" w:date="2020-03-10T21:13:00Z">
        <w:r w:rsidR="00A114ED" w:rsidRPr="00A114ED">
          <w:rPr>
            <w:rFonts w:ascii="Calibri" w:eastAsia="Calibri" w:hAnsi="Calibri" w:cs="Calibri"/>
            <w:sz w:val="22"/>
            <w:szCs w:val="22"/>
            <w:rPrChange w:id="541" w:author="MCCARTNEY, HUGO J. (Student)" w:date="2020-03-10T21:15:00Z">
              <w:rPr>
                <w:rFonts w:ascii="Calibri" w:eastAsia="Calibri" w:hAnsi="Calibri" w:cs="Calibri"/>
              </w:rPr>
            </w:rPrChange>
          </w:rPr>
          <w:t>,</w:t>
        </w:r>
      </w:ins>
      <w:ins w:id="542" w:author="MCCARTNEY, HUGO J. (Student)" w:date="2020-03-10T21:12:00Z">
        <w:r w:rsidR="00A114ED" w:rsidRPr="00A114ED">
          <w:rPr>
            <w:rFonts w:ascii="Calibri" w:eastAsia="Calibri" w:hAnsi="Calibri" w:cs="Calibri"/>
            <w:sz w:val="22"/>
            <w:szCs w:val="22"/>
            <w:rPrChange w:id="543" w:author="MCCARTNEY, HUGO J. (Student)" w:date="2020-03-10T21:15:00Z">
              <w:rPr>
                <w:rFonts w:ascii="Calibri" w:eastAsia="Calibri" w:hAnsi="Calibri" w:cs="Calibri"/>
              </w:rPr>
            </w:rPrChange>
          </w:rPr>
          <w:t xml:space="preserve"> such a task would</w:t>
        </w:r>
      </w:ins>
      <w:ins w:id="544" w:author="MCCARTNEY, HUGO J. (Student)" w:date="2020-03-10T21:13:00Z">
        <w:r w:rsidR="00A114ED" w:rsidRPr="00A114ED">
          <w:rPr>
            <w:rFonts w:ascii="Calibri" w:eastAsia="Calibri" w:hAnsi="Calibri" w:cs="Calibri"/>
            <w:sz w:val="22"/>
            <w:szCs w:val="22"/>
            <w:rPrChange w:id="545" w:author="MCCARTNEY, HUGO J. (Student)" w:date="2020-03-10T21:15:00Z">
              <w:rPr>
                <w:rFonts w:ascii="Calibri" w:eastAsia="Calibri" w:hAnsi="Calibri" w:cs="Calibri"/>
              </w:rPr>
            </w:rPrChange>
          </w:rPr>
          <w:t xml:space="preserve"> have taken up considerable resources and design time, and market research revealed that a wide array of commercial</w:t>
        </w:r>
      </w:ins>
      <w:ins w:id="546" w:author="MCCARTNEY, HUGO J. (Student)" w:date="2020-03-10T21:14:00Z">
        <w:r w:rsidR="00A114ED" w:rsidRPr="00A114ED">
          <w:rPr>
            <w:rFonts w:ascii="Calibri" w:eastAsia="Calibri" w:hAnsi="Calibri" w:cs="Calibri"/>
            <w:sz w:val="22"/>
            <w:szCs w:val="22"/>
            <w:rPrChange w:id="547" w:author="MCCARTNEY, HUGO J. (Student)" w:date="2020-03-10T21:15:00Z">
              <w:rPr>
                <w:rFonts w:ascii="Calibri" w:eastAsia="Calibri" w:hAnsi="Calibri" w:cs="Calibri"/>
              </w:rPr>
            </w:rPrChange>
          </w:rPr>
          <w:t>ly produced solutions was available</w:t>
        </w:r>
      </w:ins>
      <w:ins w:id="548" w:author="MCCARTNEY, HUGO J. (Student)" w:date="2020-03-10T21:21:00Z">
        <w:r w:rsidR="0020368E">
          <w:rPr>
            <w:rFonts w:ascii="Calibri" w:eastAsia="Calibri" w:hAnsi="Calibri" w:cs="Calibri"/>
            <w:sz w:val="22"/>
            <w:szCs w:val="22"/>
          </w:rPr>
          <w:t xml:space="preserve"> – thus, it was decided to implement an off-shelf-solution and utilise the extra time and resources furthering </w:t>
        </w:r>
      </w:ins>
      <w:ins w:id="549" w:author="MCCARTNEY, HUGO J. (Student)" w:date="2020-03-10T21:22:00Z">
        <w:r w:rsidR="0020368E">
          <w:rPr>
            <w:rFonts w:ascii="Calibri" w:eastAsia="Calibri" w:hAnsi="Calibri" w:cs="Calibri"/>
            <w:sz w:val="22"/>
            <w:szCs w:val="22"/>
          </w:rPr>
          <w:t xml:space="preserve">the development of the more complex areas of the project. </w:t>
        </w:r>
      </w:ins>
      <w:ins w:id="550" w:author="MCCARTNEY, HUGO J. (Student)" w:date="2020-03-10T21:31:00Z">
        <w:r w:rsidR="00D91327">
          <w:rPr>
            <w:rFonts w:ascii="Calibri" w:eastAsia="Calibri" w:hAnsi="Calibri" w:cs="Calibri"/>
            <w:sz w:val="22"/>
            <w:szCs w:val="22"/>
          </w:rPr>
          <w:t>If the project were to be sca</w:t>
        </w:r>
      </w:ins>
      <w:ins w:id="551" w:author="MCCARTNEY, HUGO J. (Student)" w:date="2020-03-10T21:32:00Z">
        <w:r w:rsidR="00D91327">
          <w:rPr>
            <w:rFonts w:ascii="Calibri" w:eastAsia="Calibri" w:hAnsi="Calibri" w:cs="Calibri"/>
            <w:sz w:val="22"/>
            <w:szCs w:val="22"/>
          </w:rPr>
          <w:t>led up to mass-manufacturing, it would be worth reconsidering as designing and producing our</w:t>
        </w:r>
      </w:ins>
      <w:ins w:id="552" w:author="MCCARTNEY, HUGO J. (Student)" w:date="2020-03-10T21:33:00Z">
        <w:r w:rsidR="00D91327">
          <w:rPr>
            <w:rFonts w:ascii="Calibri" w:eastAsia="Calibri" w:hAnsi="Calibri" w:cs="Calibri"/>
            <w:sz w:val="22"/>
            <w:szCs w:val="22"/>
          </w:rPr>
          <w:t xml:space="preserve"> own trucks could potentially reduce overheads and would also reduce our reliance</w:t>
        </w:r>
      </w:ins>
      <w:ins w:id="553" w:author="MCCARTNEY, HUGO J. (Student)" w:date="2020-03-10T21:36:00Z">
        <w:r w:rsidR="00D52E2F">
          <w:rPr>
            <w:rFonts w:ascii="Calibri" w:eastAsia="Calibri" w:hAnsi="Calibri" w:cs="Calibri"/>
            <w:sz w:val="22"/>
            <w:szCs w:val="22"/>
          </w:rPr>
          <w:t xml:space="preserve"> on external partne</w:t>
        </w:r>
      </w:ins>
      <w:ins w:id="554" w:author="MCCARTNEY, HUGO J. (Student)" w:date="2020-03-10T21:37:00Z">
        <w:r w:rsidR="00D52E2F">
          <w:rPr>
            <w:rFonts w:ascii="Calibri" w:eastAsia="Calibri" w:hAnsi="Calibri" w:cs="Calibri"/>
            <w:sz w:val="22"/>
            <w:szCs w:val="22"/>
          </w:rPr>
          <w:t xml:space="preserve">rs, decreasing the risk of the overall business model. </w:t>
        </w:r>
      </w:ins>
      <w:ins w:id="555" w:author="MCCARTNEY, HUGO J. (Student)" w:date="2020-03-10T22:05:00Z">
        <w:r w:rsidR="005C5D9D">
          <w:rPr>
            <w:rFonts w:ascii="Calibri" w:eastAsia="Calibri" w:hAnsi="Calibri" w:cs="Calibri"/>
            <w:sz w:val="22"/>
            <w:szCs w:val="22"/>
          </w:rPr>
          <w:t xml:space="preserve">However, for this one-off prototype, the commercial solution </w:t>
        </w:r>
      </w:ins>
      <w:ins w:id="556" w:author="MCCARTNEY, HUGO J. (Student)" w:date="2020-03-11T12:43:00Z">
        <w:r w:rsidR="00ED7B04">
          <w:rPr>
            <w:rFonts w:ascii="Calibri" w:eastAsia="Calibri" w:hAnsi="Calibri" w:cs="Calibri"/>
            <w:sz w:val="22"/>
            <w:szCs w:val="22"/>
          </w:rPr>
          <w:t>remains</w:t>
        </w:r>
      </w:ins>
      <w:ins w:id="557" w:author="MCCARTNEY, HUGO J. (Student)" w:date="2020-03-10T22:05:00Z">
        <w:r w:rsidR="005C5D9D">
          <w:rPr>
            <w:rFonts w:ascii="Calibri" w:eastAsia="Calibri" w:hAnsi="Calibri" w:cs="Calibri"/>
            <w:sz w:val="22"/>
            <w:szCs w:val="22"/>
          </w:rPr>
          <w:t xml:space="preserve"> the best option.</w:t>
        </w:r>
      </w:ins>
      <w:ins w:id="558" w:author="MCCARTNEY, HUGO J. (Student)" w:date="2020-03-10T21:32:00Z">
        <w:r w:rsidR="00D91327">
          <w:rPr>
            <w:rFonts w:ascii="Calibri" w:eastAsia="Calibri" w:hAnsi="Calibri" w:cs="Calibri"/>
            <w:sz w:val="22"/>
            <w:szCs w:val="22"/>
          </w:rPr>
          <w:t xml:space="preserve"> </w:t>
        </w:r>
      </w:ins>
    </w:p>
    <w:p w14:paraId="1CD0FA33" w14:textId="181B2895" w:rsidR="00ED7B04" w:rsidRDefault="00ED7B04" w:rsidP="001625E2">
      <w:pPr>
        <w:rPr>
          <w:ins w:id="559" w:author="MCCARTNEY, HUGO J. (Student)" w:date="2020-03-11T12:44:00Z"/>
          <w:rFonts w:ascii="Calibri" w:eastAsia="Calibri" w:hAnsi="Calibri" w:cs="Calibri"/>
          <w:sz w:val="22"/>
          <w:szCs w:val="22"/>
        </w:rPr>
      </w:pPr>
    </w:p>
    <w:p w14:paraId="64F09C7E" w14:textId="3229EB06" w:rsidR="00ED7B04" w:rsidRDefault="00ED7B04" w:rsidP="001625E2">
      <w:pPr>
        <w:rPr>
          <w:ins w:id="560" w:author="MCCARTNEY, HUGO J. (Student)" w:date="2020-03-11T12:47:00Z"/>
          <w:rFonts w:ascii="Calibri" w:eastAsia="Calibri" w:hAnsi="Calibri" w:cs="Calibri"/>
          <w:sz w:val="22"/>
          <w:szCs w:val="22"/>
        </w:rPr>
      </w:pPr>
      <w:ins w:id="561" w:author="MCCARTNEY, HUGO J. (Student)" w:date="2020-03-11T12:44:00Z">
        <w:r>
          <w:rPr>
            <w:rFonts w:ascii="Calibri" w:eastAsia="Calibri" w:hAnsi="Calibri" w:cs="Calibri"/>
            <w:sz w:val="22"/>
            <w:szCs w:val="22"/>
          </w:rPr>
          <w:t xml:space="preserve">FINAL </w:t>
        </w:r>
      </w:ins>
      <w:ins w:id="562" w:author="MCCARTNEY, HUGO J. (Student)" w:date="2020-03-11T12:45:00Z">
        <w:r>
          <w:rPr>
            <w:rFonts w:ascii="Calibri" w:eastAsia="Calibri" w:hAnsi="Calibri" w:cs="Calibri"/>
            <w:sz w:val="22"/>
            <w:szCs w:val="22"/>
          </w:rPr>
          <w:t>IMPLEMENTATION</w:t>
        </w:r>
      </w:ins>
    </w:p>
    <w:p w14:paraId="4A937717" w14:textId="77777777" w:rsidR="00A71B5B" w:rsidRDefault="004770B8" w:rsidP="001625E2">
      <w:pPr>
        <w:rPr>
          <w:ins w:id="563" w:author="MCCARTNEY, HUGO J. (Student)" w:date="2020-03-11T13:59:00Z"/>
          <w:rFonts w:ascii="Calibri" w:eastAsia="Calibri" w:hAnsi="Calibri" w:cs="Calibri"/>
          <w:sz w:val="22"/>
          <w:szCs w:val="22"/>
        </w:rPr>
      </w:pPr>
      <w:ins w:id="564" w:author="MCCARTNEY, HUGO J. (Student)" w:date="2020-03-11T12:53:00Z">
        <w:r>
          <w:rPr>
            <w:rFonts w:ascii="Calibri" w:eastAsia="Calibri" w:hAnsi="Calibri" w:cs="Calibri"/>
            <w:sz w:val="22"/>
            <w:szCs w:val="22"/>
          </w:rPr>
          <w:t>After considerable market</w:t>
        </w:r>
      </w:ins>
      <w:ins w:id="565" w:author="MCCARTNEY, HUGO J. (Student)" w:date="2020-03-11T12:54:00Z">
        <w:r>
          <w:rPr>
            <w:rFonts w:ascii="Calibri" w:eastAsia="Calibri" w:hAnsi="Calibri" w:cs="Calibri"/>
            <w:sz w:val="22"/>
            <w:szCs w:val="22"/>
          </w:rPr>
          <w:t xml:space="preserve"> research, </w:t>
        </w:r>
      </w:ins>
      <w:ins w:id="566" w:author="MCCARTNEY, HUGO J. (Student)" w:date="2020-03-11T12:57:00Z">
        <w:r>
          <w:rPr>
            <w:rFonts w:ascii="Calibri" w:eastAsia="Calibri" w:hAnsi="Calibri" w:cs="Calibri"/>
            <w:sz w:val="22"/>
            <w:szCs w:val="22"/>
          </w:rPr>
          <w:t>a set of trucks</w:t>
        </w:r>
      </w:ins>
      <w:ins w:id="567" w:author="MCCARTNEY, HUGO J. (Student)" w:date="2020-03-11T13:02:00Z">
        <w:r>
          <w:rPr>
            <w:rFonts w:ascii="Calibri" w:eastAsia="Calibri" w:hAnsi="Calibri" w:cs="Calibri"/>
            <w:sz w:val="22"/>
            <w:szCs w:val="22"/>
          </w:rPr>
          <w:t xml:space="preserve"> and motor mount</w:t>
        </w:r>
      </w:ins>
      <w:ins w:id="568" w:author="MCCARTNEY, HUGO J. (Student)" w:date="2020-03-11T12:57:00Z">
        <w:r>
          <w:rPr>
            <w:rFonts w:ascii="Calibri" w:eastAsia="Calibri" w:hAnsi="Calibri" w:cs="Calibri"/>
            <w:sz w:val="22"/>
            <w:szCs w:val="22"/>
          </w:rPr>
          <w:t xml:space="preserve"> from Torque</w:t>
        </w:r>
      </w:ins>
      <w:ins w:id="569" w:author="MCCARTNEY, HUGO J. (Student)" w:date="2020-03-11T12:58:00Z">
        <w:r>
          <w:rPr>
            <w:rFonts w:ascii="Calibri" w:eastAsia="Calibri" w:hAnsi="Calibri" w:cs="Calibri"/>
            <w:sz w:val="22"/>
            <w:szCs w:val="22"/>
          </w:rPr>
          <w:t xml:space="preserve"> Motors w</w:t>
        </w:r>
      </w:ins>
      <w:ins w:id="570" w:author="MCCARTNEY, HUGO J. (Student)" w:date="2020-03-11T13:02:00Z">
        <w:r>
          <w:rPr>
            <w:rFonts w:ascii="Calibri" w:eastAsia="Calibri" w:hAnsi="Calibri" w:cs="Calibri"/>
            <w:sz w:val="22"/>
            <w:szCs w:val="22"/>
          </w:rPr>
          <w:t>ere</w:t>
        </w:r>
      </w:ins>
      <w:ins w:id="571" w:author="MCCARTNEY, HUGO J. (Student)" w:date="2020-03-11T12:58:00Z">
        <w:r>
          <w:rPr>
            <w:rFonts w:ascii="Calibri" w:eastAsia="Calibri" w:hAnsi="Calibri" w:cs="Calibri"/>
            <w:sz w:val="22"/>
            <w:szCs w:val="22"/>
          </w:rPr>
          <w:t xml:space="preserve"> selected. </w:t>
        </w:r>
      </w:ins>
      <w:ins w:id="572" w:author="MCCARTNEY, HUGO J. (Student)" w:date="2020-03-11T13:00:00Z">
        <w:r>
          <w:rPr>
            <w:rFonts w:ascii="Calibri" w:eastAsia="Calibri" w:hAnsi="Calibri" w:cs="Calibri"/>
            <w:sz w:val="22"/>
            <w:szCs w:val="22"/>
          </w:rPr>
          <w:t>The</w:t>
        </w:r>
      </w:ins>
      <w:ins w:id="573" w:author="MCCARTNEY, HUGO J. (Student)" w:date="2020-03-11T13:02:00Z">
        <w:r>
          <w:rPr>
            <w:rFonts w:ascii="Calibri" w:eastAsia="Calibri" w:hAnsi="Calibri" w:cs="Calibri"/>
            <w:sz w:val="22"/>
            <w:szCs w:val="22"/>
          </w:rPr>
          <w:t xml:space="preserve"> trucks possess a track width of 218mm </w:t>
        </w:r>
        <w:r w:rsidR="0082053B">
          <w:rPr>
            <w:rFonts w:ascii="Calibri" w:eastAsia="Calibri" w:hAnsi="Calibri" w:cs="Calibri"/>
            <w:sz w:val="22"/>
            <w:szCs w:val="22"/>
          </w:rPr>
          <w:t>(</w:t>
        </w:r>
      </w:ins>
      <w:ins w:id="574" w:author="MCCARTNEY, HUGO J. (Student)" w:date="2020-03-11T13:03:00Z">
        <w:r w:rsidR="0082053B">
          <w:rPr>
            <w:rFonts w:ascii="Calibri" w:eastAsia="Calibri" w:hAnsi="Calibri" w:cs="Calibri"/>
            <w:sz w:val="22"/>
            <w:szCs w:val="22"/>
          </w:rPr>
          <w:t xml:space="preserve">314mm w/ axles) </w:t>
        </w:r>
      </w:ins>
      <w:ins w:id="575" w:author="MCCARTNEY, HUGO J. (Student)" w:date="2020-03-11T13:04:00Z">
        <w:r w:rsidR="0082053B">
          <w:rPr>
            <w:rFonts w:ascii="Calibri" w:eastAsia="Calibri" w:hAnsi="Calibri" w:cs="Calibri"/>
            <w:sz w:val="22"/>
            <w:szCs w:val="22"/>
          </w:rPr>
          <w:t xml:space="preserve">and are compatible with </w:t>
        </w:r>
      </w:ins>
      <w:ins w:id="576" w:author="MCCARTNEY, HUGO J. (Student)" w:date="2020-03-11T13:05:00Z">
        <w:r w:rsidR="0082053B">
          <w:rPr>
            <w:rFonts w:ascii="Calibri" w:eastAsia="Calibri" w:hAnsi="Calibri" w:cs="Calibri"/>
            <w:sz w:val="22"/>
            <w:szCs w:val="22"/>
          </w:rPr>
          <w:t>t</w:t>
        </w:r>
      </w:ins>
      <w:ins w:id="577" w:author="MCCARTNEY, HUGO J. (Student)" w:date="2020-03-11T13:03:00Z">
        <w:r w:rsidR="0082053B">
          <w:rPr>
            <w:rFonts w:ascii="Calibri" w:eastAsia="Calibri" w:hAnsi="Calibri" w:cs="Calibri"/>
            <w:sz w:val="22"/>
            <w:szCs w:val="22"/>
          </w:rPr>
          <w:t>he</w:t>
        </w:r>
      </w:ins>
      <w:ins w:id="578" w:author="MCCARTNEY, HUGO J. (Student)" w:date="2020-03-11T13:04:00Z">
        <w:r w:rsidR="0082053B">
          <w:rPr>
            <w:rFonts w:ascii="Calibri" w:eastAsia="Calibri" w:hAnsi="Calibri" w:cs="Calibri"/>
            <w:sz w:val="22"/>
            <w:szCs w:val="22"/>
          </w:rPr>
          <w:t xml:space="preserve"> corresponding V6 motor mount</w:t>
        </w:r>
      </w:ins>
      <w:ins w:id="579" w:author="MCCARTNEY, HUGO J. (Student)" w:date="2020-03-11T13:05:00Z">
        <w:r w:rsidR="0082053B">
          <w:rPr>
            <w:rFonts w:ascii="Calibri" w:eastAsia="Calibri" w:hAnsi="Calibri" w:cs="Calibri"/>
            <w:sz w:val="22"/>
            <w:szCs w:val="22"/>
          </w:rPr>
          <w:t xml:space="preserve">. This mount </w:t>
        </w:r>
      </w:ins>
      <w:ins w:id="580" w:author="MCCARTNEY, HUGO J. (Student)" w:date="2020-03-11T13:06:00Z">
        <w:r w:rsidR="0082053B">
          <w:rPr>
            <w:rFonts w:ascii="Calibri" w:eastAsia="Calibri" w:hAnsi="Calibri" w:cs="Calibri"/>
            <w:sz w:val="22"/>
            <w:szCs w:val="22"/>
          </w:rPr>
          <w:t xml:space="preserve">is suited for supporting two motors and has length of 63mm, enabling the use of the 6374 motors required by </w:t>
        </w:r>
      </w:ins>
      <w:ins w:id="581" w:author="MCCARTNEY, HUGO J. (Student)" w:date="2020-03-11T13:07:00Z">
        <w:r w:rsidR="0082053B">
          <w:rPr>
            <w:rFonts w:ascii="Calibri" w:eastAsia="Calibri" w:hAnsi="Calibri" w:cs="Calibri"/>
            <w:sz w:val="22"/>
            <w:szCs w:val="22"/>
          </w:rPr>
          <w:t>the drivetrain.</w:t>
        </w:r>
      </w:ins>
      <w:ins w:id="582" w:author="MCCARTNEY, HUGO J. (Student)" w:date="2020-03-11T13:35:00Z">
        <w:r w:rsidR="00E20466">
          <w:rPr>
            <w:rFonts w:ascii="Calibri" w:eastAsia="Calibri" w:hAnsi="Calibri" w:cs="Calibri"/>
            <w:sz w:val="22"/>
            <w:szCs w:val="22"/>
          </w:rPr>
          <w:t xml:space="preserve"> </w:t>
        </w:r>
      </w:ins>
      <w:ins w:id="583" w:author="MCCARTNEY, HUGO J. (Student)" w:date="2020-03-11T13:36:00Z">
        <w:r w:rsidR="00E20466">
          <w:rPr>
            <w:rFonts w:ascii="Calibri" w:eastAsia="Calibri" w:hAnsi="Calibri" w:cs="Calibri"/>
            <w:sz w:val="22"/>
            <w:szCs w:val="22"/>
          </w:rPr>
          <w:t>The trucks have a light all-aluminium construction</w:t>
        </w:r>
      </w:ins>
      <w:ins w:id="584" w:author="MCCARTNEY, HUGO J. (Student)" w:date="2020-03-11T13:38:00Z">
        <w:r w:rsidR="00E20466">
          <w:rPr>
            <w:rFonts w:ascii="Calibri" w:eastAsia="Calibri" w:hAnsi="Calibri" w:cs="Calibri"/>
            <w:sz w:val="22"/>
            <w:szCs w:val="22"/>
          </w:rPr>
          <w:t xml:space="preserve">, giving </w:t>
        </w:r>
      </w:ins>
      <w:ins w:id="585" w:author="MCCARTNEY, HUGO J. (Student)" w:date="2020-03-11T13:39:00Z">
        <w:r w:rsidR="00E20466">
          <w:rPr>
            <w:rFonts w:ascii="Calibri" w:eastAsia="Calibri" w:hAnsi="Calibri" w:cs="Calibri"/>
            <w:sz w:val="22"/>
            <w:szCs w:val="22"/>
          </w:rPr>
          <w:t>them a mass of 0.55kg each (1.1kg front and rear) – this was considered acceptably small as it w</w:t>
        </w:r>
      </w:ins>
      <w:ins w:id="586" w:author="MCCARTNEY, HUGO J. (Student)" w:date="2020-03-11T13:40:00Z">
        <w:r w:rsidR="00E20466">
          <w:rPr>
            <w:rFonts w:ascii="Calibri" w:eastAsia="Calibri" w:hAnsi="Calibri" w:cs="Calibri"/>
            <w:sz w:val="22"/>
            <w:szCs w:val="22"/>
          </w:rPr>
          <w:t>ould constitute less than 1% of the specified rider’s bodyweight and thus</w:t>
        </w:r>
      </w:ins>
      <w:ins w:id="587" w:author="MCCARTNEY, HUGO J. (Student)" w:date="2020-03-11T13:05:00Z">
        <w:r w:rsidR="0082053B">
          <w:rPr>
            <w:rFonts w:ascii="Calibri" w:eastAsia="Calibri" w:hAnsi="Calibri" w:cs="Calibri"/>
            <w:sz w:val="22"/>
            <w:szCs w:val="22"/>
          </w:rPr>
          <w:t xml:space="preserve"> </w:t>
        </w:r>
      </w:ins>
      <w:ins w:id="588" w:author="MCCARTNEY, HUGO J. (Student)" w:date="2020-03-11T13:58:00Z">
        <w:r w:rsidR="00F32FBB">
          <w:rPr>
            <w:rFonts w:ascii="Calibri" w:eastAsia="Calibri" w:hAnsi="Calibri" w:cs="Calibri"/>
            <w:sz w:val="22"/>
            <w:szCs w:val="22"/>
          </w:rPr>
          <w:t>have little affect on the board</w:t>
        </w:r>
      </w:ins>
      <w:ins w:id="589" w:author="MCCARTNEY, HUGO J. (Student)" w:date="2020-03-11T13:59:00Z">
        <w:r w:rsidR="00A71B5B">
          <w:rPr>
            <w:rFonts w:ascii="Calibri" w:eastAsia="Calibri" w:hAnsi="Calibri" w:cs="Calibri"/>
            <w:sz w:val="22"/>
            <w:szCs w:val="22"/>
          </w:rPr>
          <w:t>’</w:t>
        </w:r>
      </w:ins>
      <w:ins w:id="590" w:author="MCCARTNEY, HUGO J. (Student)" w:date="2020-03-11T13:58:00Z">
        <w:r w:rsidR="00F32FBB">
          <w:rPr>
            <w:rFonts w:ascii="Calibri" w:eastAsia="Calibri" w:hAnsi="Calibri" w:cs="Calibri"/>
            <w:sz w:val="22"/>
            <w:szCs w:val="22"/>
          </w:rPr>
          <w:t>s performance.</w:t>
        </w:r>
      </w:ins>
    </w:p>
    <w:p w14:paraId="12CB653E" w14:textId="77777777" w:rsidR="00A71B5B" w:rsidRDefault="00A71B5B" w:rsidP="001625E2">
      <w:pPr>
        <w:rPr>
          <w:ins w:id="591" w:author="MCCARTNEY, HUGO J. (Student)" w:date="2020-03-11T13:59:00Z"/>
          <w:rFonts w:ascii="Calibri" w:eastAsia="Calibri" w:hAnsi="Calibri" w:cs="Calibri"/>
          <w:sz w:val="22"/>
          <w:szCs w:val="22"/>
        </w:rPr>
      </w:pPr>
    </w:p>
    <w:p w14:paraId="2D01D27B" w14:textId="77777777" w:rsidR="00A71B5B" w:rsidRDefault="00A71B5B" w:rsidP="001625E2">
      <w:pPr>
        <w:rPr>
          <w:ins w:id="592" w:author="MCCARTNEY, HUGO J. (Student)" w:date="2020-03-11T13:59:00Z"/>
          <w:rFonts w:ascii="Calibri" w:eastAsia="Calibri" w:hAnsi="Calibri" w:cs="Calibri"/>
          <w:sz w:val="22"/>
          <w:szCs w:val="22"/>
        </w:rPr>
      </w:pPr>
      <w:ins w:id="593" w:author="MCCARTNEY, HUGO J. (Student)" w:date="2020-03-11T13:59:00Z">
        <w:r>
          <w:rPr>
            <w:rFonts w:ascii="Calibri" w:eastAsia="Calibri" w:hAnsi="Calibri" w:cs="Calibri"/>
            <w:sz w:val="22"/>
            <w:szCs w:val="22"/>
          </w:rPr>
          <w:t>LIMITATIONS</w:t>
        </w:r>
      </w:ins>
    </w:p>
    <w:p w14:paraId="0D2A046C" w14:textId="04A4DB96" w:rsidR="00ED7B04" w:rsidRPr="005C5D9D" w:rsidRDefault="00A71B5B" w:rsidP="001625E2">
      <w:pPr>
        <w:rPr>
          <w:rFonts w:ascii="Calibri" w:eastAsia="Calibri" w:hAnsi="Calibri" w:cs="Calibri"/>
          <w:sz w:val="22"/>
          <w:szCs w:val="22"/>
        </w:rPr>
      </w:pPr>
      <w:ins w:id="594" w:author="MCCARTNEY, HUGO J. (Student)" w:date="2020-03-11T13:59:00Z">
        <w:r>
          <w:rPr>
            <w:rFonts w:ascii="Calibri" w:eastAsia="Calibri" w:hAnsi="Calibri" w:cs="Calibri"/>
            <w:sz w:val="22"/>
            <w:szCs w:val="22"/>
          </w:rPr>
          <w:t xml:space="preserve">One major drawback of this solution is that these trucks </w:t>
        </w:r>
      </w:ins>
      <w:ins w:id="595" w:author="MCCARTNEY, HUGO J. (Student)" w:date="2020-03-11T14:00:00Z">
        <w:r>
          <w:rPr>
            <w:rFonts w:ascii="Calibri" w:eastAsia="Calibri" w:hAnsi="Calibri" w:cs="Calibri"/>
            <w:sz w:val="22"/>
            <w:szCs w:val="22"/>
          </w:rPr>
          <w:t>do not incorporate any form of suspension. Initially</w:t>
        </w:r>
      </w:ins>
      <w:ins w:id="596" w:author="MCCARTNEY, HUGO J. (Student)" w:date="2020-03-11T14:03:00Z">
        <w:r w:rsidR="00920EA9">
          <w:rPr>
            <w:rFonts w:ascii="Calibri" w:eastAsia="Calibri" w:hAnsi="Calibri" w:cs="Calibri"/>
            <w:sz w:val="22"/>
            <w:szCs w:val="22"/>
          </w:rPr>
          <w:t>,</w:t>
        </w:r>
      </w:ins>
      <w:ins w:id="597" w:author="MCCARTNEY, HUGO J. (Student)" w:date="2020-03-11T14:19:00Z">
        <w:r w:rsidR="00476B03">
          <w:rPr>
            <w:rFonts w:ascii="Calibri" w:eastAsia="Calibri" w:hAnsi="Calibri" w:cs="Calibri"/>
            <w:sz w:val="22"/>
            <w:szCs w:val="22"/>
          </w:rPr>
          <w:t xml:space="preserve"> </w:t>
        </w:r>
        <w:r w:rsidR="00BE7D0E">
          <w:rPr>
            <w:rFonts w:ascii="Calibri" w:eastAsia="Calibri" w:hAnsi="Calibri" w:cs="Calibri"/>
            <w:sz w:val="22"/>
            <w:szCs w:val="22"/>
          </w:rPr>
          <w:t xml:space="preserve">we had deemed suspension to be a desirable component in order to </w:t>
        </w:r>
      </w:ins>
      <w:ins w:id="598" w:author="MCCARTNEY, HUGO J. (Student)" w:date="2020-03-11T14:20:00Z">
        <w:r w:rsidR="00BE7D0E">
          <w:rPr>
            <w:rFonts w:ascii="Calibri" w:eastAsia="Calibri" w:hAnsi="Calibri" w:cs="Calibri"/>
            <w:sz w:val="22"/>
            <w:szCs w:val="22"/>
          </w:rPr>
          <w:t>improve ride quality</w:t>
        </w:r>
      </w:ins>
      <w:ins w:id="599" w:author="MCCARTNEY, HUGO J. (Student)" w:date="2020-03-11T14:21:00Z">
        <w:r w:rsidR="00BE7D0E">
          <w:rPr>
            <w:rFonts w:ascii="Calibri" w:eastAsia="Calibri" w:hAnsi="Calibri" w:cs="Calibri"/>
            <w:sz w:val="22"/>
            <w:szCs w:val="22"/>
          </w:rPr>
          <w:t>; however</w:t>
        </w:r>
      </w:ins>
      <w:ins w:id="600" w:author="MCCARTNEY, HUGO J. (Student)" w:date="2020-03-11T14:22:00Z">
        <w:r w:rsidR="00BE7D0E">
          <w:rPr>
            <w:rFonts w:ascii="Calibri" w:eastAsia="Calibri" w:hAnsi="Calibri" w:cs="Calibri"/>
            <w:sz w:val="22"/>
            <w:szCs w:val="22"/>
          </w:rPr>
          <w:t>,</w:t>
        </w:r>
      </w:ins>
      <w:ins w:id="601" w:author="MCCARTNEY, HUGO J. (Student)" w:date="2020-03-11T14:21:00Z">
        <w:r w:rsidR="00BE7D0E">
          <w:rPr>
            <w:rFonts w:ascii="Calibri" w:eastAsia="Calibri" w:hAnsi="Calibri" w:cs="Calibri"/>
            <w:sz w:val="22"/>
            <w:szCs w:val="22"/>
          </w:rPr>
          <w:t xml:space="preserve"> the majority of commercially available trucks on the market do not cater to this requirement</w:t>
        </w:r>
      </w:ins>
      <w:ins w:id="602" w:author="MCCARTNEY, HUGO J. (Student)" w:date="2020-03-11T14:22:00Z">
        <w:r w:rsidR="00BE7D0E">
          <w:rPr>
            <w:rFonts w:ascii="Calibri" w:eastAsia="Calibri" w:hAnsi="Calibri" w:cs="Calibri"/>
            <w:sz w:val="22"/>
            <w:szCs w:val="22"/>
          </w:rPr>
          <w:t>, with those that do being additionally heavy, prohibitively expensive and requiring a high level of ma</w:t>
        </w:r>
      </w:ins>
      <w:ins w:id="603" w:author="MCCARTNEY, HUGO J. (Student)" w:date="2020-03-11T14:23:00Z">
        <w:r w:rsidR="00BE7D0E">
          <w:rPr>
            <w:rFonts w:ascii="Calibri" w:eastAsia="Calibri" w:hAnsi="Calibri" w:cs="Calibri"/>
            <w:sz w:val="22"/>
            <w:szCs w:val="22"/>
          </w:rPr>
          <w:t xml:space="preserve">intenance. </w:t>
        </w:r>
      </w:ins>
      <w:ins w:id="604" w:author="MCCARTNEY, HUGO J. (Student)" w:date="2020-03-11T14:29:00Z">
        <w:r w:rsidR="00FE6BBD">
          <w:rPr>
            <w:rFonts w:ascii="Calibri" w:eastAsia="Calibri" w:hAnsi="Calibri" w:cs="Calibri"/>
            <w:sz w:val="22"/>
            <w:szCs w:val="22"/>
          </w:rPr>
          <w:t>Such suspension system</w:t>
        </w:r>
        <w:r w:rsidR="00FF5E6E">
          <w:rPr>
            <w:rFonts w:ascii="Calibri" w:eastAsia="Calibri" w:hAnsi="Calibri" w:cs="Calibri"/>
            <w:sz w:val="22"/>
            <w:szCs w:val="22"/>
          </w:rPr>
          <w:t>s are</w:t>
        </w:r>
      </w:ins>
      <w:ins w:id="605" w:author="MCCARTNEY, HUGO J. (Student)" w:date="2020-03-11T14:32:00Z">
        <w:r w:rsidR="00FF5E6E">
          <w:rPr>
            <w:rFonts w:ascii="Calibri" w:eastAsia="Calibri" w:hAnsi="Calibri" w:cs="Calibri"/>
            <w:sz w:val="22"/>
            <w:szCs w:val="22"/>
          </w:rPr>
          <w:t xml:space="preserve"> commonly used in off-road and stunt-style skateboarding, which makes for an unrealistic comparison for our </w:t>
        </w:r>
      </w:ins>
      <w:ins w:id="606" w:author="MCCARTNEY, HUGO J. (Student)" w:date="2020-03-11T14:33:00Z">
        <w:r w:rsidR="00FF5E6E">
          <w:rPr>
            <w:rFonts w:ascii="Calibri" w:eastAsia="Calibri" w:hAnsi="Calibri" w:cs="Calibri"/>
            <w:sz w:val="22"/>
            <w:szCs w:val="22"/>
          </w:rPr>
          <w:t xml:space="preserve">urban-based user case. </w:t>
        </w:r>
      </w:ins>
      <w:ins w:id="607" w:author="MCCARTNEY, HUGO J. (Student)" w:date="2020-03-11T14:35:00Z">
        <w:r w:rsidR="00FF5E6E" w:rsidRPr="00FF5E6E">
          <w:rPr>
            <w:rFonts w:ascii="Calibri" w:eastAsia="Calibri" w:hAnsi="Calibri" w:cs="Calibri"/>
            <w:sz w:val="22"/>
            <w:szCs w:val="22"/>
          </w:rPr>
          <w:t>As trying to incorporate this feature into the design would hinder not only the performance of the board</w:t>
        </w:r>
        <w:r w:rsidR="00FF5E6E">
          <w:rPr>
            <w:rFonts w:ascii="Calibri" w:eastAsia="Calibri" w:hAnsi="Calibri" w:cs="Calibri"/>
            <w:sz w:val="22"/>
            <w:szCs w:val="22"/>
          </w:rPr>
          <w:t xml:space="preserve"> due to the increased weight, but also reduce its marketability due to the extra expense, th</w:t>
        </w:r>
      </w:ins>
      <w:ins w:id="608" w:author="MCCARTNEY, HUGO J. (Student)" w:date="2020-03-11T14:36:00Z">
        <w:r w:rsidR="00FF5E6E">
          <w:rPr>
            <w:rFonts w:ascii="Calibri" w:eastAsia="Calibri" w:hAnsi="Calibri" w:cs="Calibri"/>
            <w:sz w:val="22"/>
            <w:szCs w:val="22"/>
          </w:rPr>
          <w:t>is limitation with regards to suspension was considered acceptable as the suspension was of lesser importance to satisfying the user case than other areas of the design that could benefit from the time and</w:t>
        </w:r>
      </w:ins>
      <w:ins w:id="609" w:author="MCCARTNEY, HUGO J. (Student)" w:date="2020-03-11T14:37:00Z">
        <w:r w:rsidR="00FF5E6E">
          <w:rPr>
            <w:rFonts w:ascii="Calibri" w:eastAsia="Calibri" w:hAnsi="Calibri" w:cs="Calibri"/>
            <w:sz w:val="22"/>
            <w:szCs w:val="22"/>
          </w:rPr>
          <w:t xml:space="preserve"> resources.</w:t>
        </w:r>
      </w:ins>
    </w:p>
    <w:p w14:paraId="4B1A8CCA" w14:textId="77777777" w:rsidR="001625E2" w:rsidRPr="001625E2" w:rsidRDefault="001625E2" w:rsidP="001625E2">
      <w:pPr>
        <w:rPr>
          <w:rFonts w:ascii="Calibri" w:eastAsia="Calibri" w:hAnsi="Calibri" w:cs="Calibri"/>
          <w:sz w:val="22"/>
          <w:szCs w:val="22"/>
        </w:rPr>
      </w:pPr>
    </w:p>
    <w:p w14:paraId="7610BB43" w14:textId="586AEA98" w:rsidR="00260FC2" w:rsidRPr="001625E2" w:rsidRDefault="00260FC2">
      <w:pPr>
        <w:rPr>
          <w:rFonts w:ascii="Calibri" w:eastAsia="Calibri" w:hAnsi="Calibri" w:cs="Calibri"/>
          <w:sz w:val="22"/>
          <w:szCs w:val="22"/>
        </w:rPr>
      </w:pPr>
    </w:p>
    <w:p w14:paraId="18B6BA10" w14:textId="350CC06B" w:rsidR="001625E2" w:rsidRPr="001625E2" w:rsidRDefault="001625E2">
      <w:pPr>
        <w:rPr>
          <w:rFonts w:ascii="Calibri" w:eastAsia="Calibri" w:hAnsi="Calibri" w:cs="Calibri"/>
          <w:sz w:val="22"/>
          <w:szCs w:val="22"/>
        </w:rPr>
      </w:pPr>
    </w:p>
    <w:p w14:paraId="453EA316" w14:textId="77777777" w:rsidR="001625E2" w:rsidRPr="001625E2" w:rsidRDefault="001625E2">
      <w:pPr>
        <w:rPr>
          <w:rFonts w:ascii="Calibri" w:eastAsia="Calibri" w:hAnsi="Calibri" w:cs="Calibri"/>
          <w:sz w:val="22"/>
          <w:szCs w:val="22"/>
        </w:rPr>
      </w:pPr>
    </w:p>
    <w:sectPr w:rsidR="001625E2" w:rsidRPr="001625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CCARTNEY, HUGO J. (Student)" w:date="2020-03-09T20:51:00Z" w:initials="MHJ(">
    <w:p w14:paraId="0C8DA03D" w14:textId="77777777" w:rsidR="00F44565" w:rsidRDefault="00F44565">
      <w:pPr>
        <w:pStyle w:val="CommentText"/>
      </w:pPr>
      <w:r>
        <w:rPr>
          <w:rStyle w:val="CommentReference"/>
        </w:rPr>
        <w:annotationRef/>
      </w:r>
      <w:r>
        <w:t xml:space="preserve">I suggest that we label this whole segment “Drivetrain”, including the motor, transmission, and wheels </w:t>
      </w:r>
    </w:p>
    <w:p w14:paraId="4D4F295E" w14:textId="747FB1F0" w:rsidR="00F44565" w:rsidRDefault="00F44565">
      <w:pPr>
        <w:pStyle w:val="CommentText"/>
      </w:pPr>
      <w:r>
        <w:t>When referring to the belt drive system, this can be described as the transmission in the section headings</w:t>
      </w:r>
    </w:p>
  </w:comment>
  <w:comment w:id="16" w:author="MCCARTNEY, HUGO J. (Student)" w:date="2020-03-09T20:54:00Z" w:initials="MHJ(">
    <w:p w14:paraId="3EDD6A8B" w14:textId="77777777" w:rsidR="00FC241C" w:rsidRDefault="00FC241C" w:rsidP="00FC241C">
      <w:pPr>
        <w:pStyle w:val="CommentText"/>
      </w:pPr>
      <w:r>
        <w:rPr>
          <w:rStyle w:val="CommentReference"/>
        </w:rPr>
        <w:annotationRef/>
      </w:r>
      <w:r>
        <w:t>Motor should be ahead of belt transmission – drive train in order of power transfer:</w:t>
      </w:r>
    </w:p>
    <w:p w14:paraId="4F4D367B" w14:textId="77777777" w:rsidR="00FC241C" w:rsidRDefault="00FC241C" w:rsidP="00FC241C">
      <w:pPr>
        <w:pStyle w:val="CommentText"/>
      </w:pPr>
      <w:r>
        <w:t>Motor</w:t>
      </w:r>
    </w:p>
    <w:p w14:paraId="602FDA4F" w14:textId="77777777" w:rsidR="00FC241C" w:rsidRDefault="00FC241C" w:rsidP="00FC241C">
      <w:pPr>
        <w:pStyle w:val="CommentText"/>
      </w:pPr>
      <w:r>
        <w:t>Transmission</w:t>
      </w:r>
    </w:p>
    <w:p w14:paraId="26D6E96F" w14:textId="77777777" w:rsidR="00FC241C" w:rsidRDefault="00FC241C" w:rsidP="00FC241C">
      <w:pPr>
        <w:pStyle w:val="CommentText"/>
      </w:pPr>
      <w:r>
        <w:t>Wheels</w:t>
      </w:r>
    </w:p>
  </w:comment>
  <w:comment w:id="486" w:author="MCCARTNEY, HUGO J. (Student)" w:date="2020-03-09T20:54:00Z" w:initials="MHJ(">
    <w:p w14:paraId="22FAF630" w14:textId="77777777" w:rsidR="00F44565" w:rsidRDefault="00F44565">
      <w:pPr>
        <w:pStyle w:val="CommentText"/>
      </w:pPr>
      <w:r>
        <w:rPr>
          <w:rStyle w:val="CommentReference"/>
        </w:rPr>
        <w:annotationRef/>
      </w:r>
      <w:r>
        <w:t>Motor should be ahead of belt transmission – drive train in order of power transfer:</w:t>
      </w:r>
    </w:p>
    <w:p w14:paraId="1F0B784A" w14:textId="77777777" w:rsidR="00F44565" w:rsidRDefault="00F44565">
      <w:pPr>
        <w:pStyle w:val="CommentText"/>
      </w:pPr>
      <w:r>
        <w:t>Motor</w:t>
      </w:r>
    </w:p>
    <w:p w14:paraId="5D311DDC" w14:textId="77777777" w:rsidR="00F44565" w:rsidRDefault="00F44565">
      <w:pPr>
        <w:pStyle w:val="CommentText"/>
      </w:pPr>
      <w:r>
        <w:t>Transmission</w:t>
      </w:r>
    </w:p>
    <w:p w14:paraId="7AAB3A26" w14:textId="1AC894FA" w:rsidR="00F44565" w:rsidRDefault="00F44565">
      <w:pPr>
        <w:pStyle w:val="CommentText"/>
      </w:pPr>
      <w:r>
        <w:t>Wheels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F295E" w15:done="0"/>
  <w15:commentEx w15:paraId="26D6E96F" w15:done="0"/>
  <w15:commentEx w15:paraId="7AAB3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12AED" w16cex:dateUtc="2020-03-09T20:51:00Z"/>
  <w16cex:commentExtensible w16cex:durableId="22112D3D" w16cex:dateUtc="2020-03-09T20:54:00Z"/>
  <w16cex:commentExtensible w16cex:durableId="22112B99" w16cex:dateUtc="2020-03-0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F295E" w16cid:durableId="22112AED"/>
  <w16cid:commentId w16cid:paraId="26D6E96F" w16cid:durableId="22112D3D"/>
  <w16cid:commentId w16cid:paraId="7AAB3A26" w16cid:durableId="22112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50CB4"/>
    <w:multiLevelType w:val="hybridMultilevel"/>
    <w:tmpl w:val="BA90A496"/>
    <w:lvl w:ilvl="0" w:tplc="EB5019A2">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5D5F93"/>
    <w:multiLevelType w:val="hybridMultilevel"/>
    <w:tmpl w:val="D1461DE0"/>
    <w:lvl w:ilvl="0" w:tplc="984E4EA0">
      <w:start w:val="1"/>
      <w:numFmt w:val="decimal"/>
      <w:lvlText w:val="%1."/>
      <w:lvlJc w:val="left"/>
      <w:pPr>
        <w:ind w:left="720" w:hanging="360"/>
      </w:pPr>
      <w:rPr>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6F7CF3"/>
    <w:multiLevelType w:val="singleLevel"/>
    <w:tmpl w:val="8F1E18BA"/>
    <w:name w:val="Bullet 2"/>
    <w:lvl w:ilvl="0">
      <w:numFmt w:val="bullet"/>
      <w:lvlText w:val=""/>
      <w:lvlJc w:val="left"/>
      <w:pPr>
        <w:ind w:left="0" w:firstLine="0"/>
      </w:pPr>
      <w:rPr>
        <w:rFonts w:ascii="Wingdings" w:eastAsia="Wingdings" w:hAnsi="Wingdings" w:cs="Wingdings"/>
      </w:rPr>
    </w:lvl>
  </w:abstractNum>
  <w:abstractNum w:abstractNumId="3" w15:restartNumberingAfterBreak="0">
    <w:nsid w:val="7B9B48C4"/>
    <w:multiLevelType w:val="hybridMultilevel"/>
    <w:tmpl w:val="B63A7C18"/>
    <w:lvl w:ilvl="0" w:tplc="0809000F">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ARTNEY, HUGO J. (Student)">
    <w15:presenceInfo w15:providerId="AD" w15:userId="S::rvjx89@durham.ac.uk::72f6379f-e8fb-4482-a6f5-27b1037cf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E2"/>
    <w:rsid w:val="00032F24"/>
    <w:rsid w:val="000A6B4E"/>
    <w:rsid w:val="00152D21"/>
    <w:rsid w:val="001625E2"/>
    <w:rsid w:val="001A2BD7"/>
    <w:rsid w:val="001D1F34"/>
    <w:rsid w:val="0020368E"/>
    <w:rsid w:val="0020563B"/>
    <w:rsid w:val="00260FC2"/>
    <w:rsid w:val="002A3522"/>
    <w:rsid w:val="0035514C"/>
    <w:rsid w:val="00362A9A"/>
    <w:rsid w:val="003E6A3D"/>
    <w:rsid w:val="00476B03"/>
    <w:rsid w:val="004770B8"/>
    <w:rsid w:val="005055E9"/>
    <w:rsid w:val="00537B88"/>
    <w:rsid w:val="00566B36"/>
    <w:rsid w:val="00570A62"/>
    <w:rsid w:val="005C5D9D"/>
    <w:rsid w:val="005E7834"/>
    <w:rsid w:val="006129C8"/>
    <w:rsid w:val="006317C5"/>
    <w:rsid w:val="006D114C"/>
    <w:rsid w:val="007232A9"/>
    <w:rsid w:val="007B4A4B"/>
    <w:rsid w:val="0082053B"/>
    <w:rsid w:val="00920EA9"/>
    <w:rsid w:val="00936731"/>
    <w:rsid w:val="00A114ED"/>
    <w:rsid w:val="00A71B5B"/>
    <w:rsid w:val="00A847AE"/>
    <w:rsid w:val="00AC5D88"/>
    <w:rsid w:val="00B04A66"/>
    <w:rsid w:val="00B20973"/>
    <w:rsid w:val="00BE7D0E"/>
    <w:rsid w:val="00C06A2C"/>
    <w:rsid w:val="00C22997"/>
    <w:rsid w:val="00CC2BF4"/>
    <w:rsid w:val="00CE7AC6"/>
    <w:rsid w:val="00D52E2F"/>
    <w:rsid w:val="00D91327"/>
    <w:rsid w:val="00DD3BCE"/>
    <w:rsid w:val="00DF591F"/>
    <w:rsid w:val="00E20466"/>
    <w:rsid w:val="00ED7B04"/>
    <w:rsid w:val="00F159F3"/>
    <w:rsid w:val="00F32FBB"/>
    <w:rsid w:val="00F44565"/>
    <w:rsid w:val="00FC241C"/>
    <w:rsid w:val="00FE6BBD"/>
    <w:rsid w:val="00FF5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755D"/>
  <w15:chartTrackingRefBased/>
  <w15:docId w15:val="{B6022B7E-9547-4012-8480-E1CFC02E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5E2"/>
    <w:pPr>
      <w:widowControl w:val="0"/>
      <w:spacing w:after="0" w:line="240" w:lineRule="auto"/>
    </w:pPr>
    <w:rPr>
      <w:rFonts w:ascii="Times New Roman" w:eastAsia="SimSun" w:hAnsi="Times New Roman" w:cs="Times New Roman"/>
      <w:kern w:val="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4565"/>
    <w:rPr>
      <w:sz w:val="16"/>
      <w:szCs w:val="16"/>
    </w:rPr>
  </w:style>
  <w:style w:type="paragraph" w:styleId="CommentText">
    <w:name w:val="annotation text"/>
    <w:basedOn w:val="Normal"/>
    <w:link w:val="CommentTextChar"/>
    <w:uiPriority w:val="99"/>
    <w:semiHidden/>
    <w:unhideWhenUsed/>
    <w:rsid w:val="00F44565"/>
  </w:style>
  <w:style w:type="character" w:customStyle="1" w:styleId="CommentTextChar">
    <w:name w:val="Comment Text Char"/>
    <w:basedOn w:val="DefaultParagraphFont"/>
    <w:link w:val="CommentText"/>
    <w:uiPriority w:val="99"/>
    <w:semiHidden/>
    <w:rsid w:val="00F44565"/>
    <w:rPr>
      <w:rFonts w:ascii="Times New Roman" w:eastAsia="SimSun" w:hAnsi="Times New Roman" w:cs="Times New Roman"/>
      <w:kern w:val="1"/>
      <w:sz w:val="20"/>
      <w:szCs w:val="20"/>
      <w:lang w:eastAsia="zh-CN"/>
    </w:rPr>
  </w:style>
  <w:style w:type="paragraph" w:styleId="CommentSubject">
    <w:name w:val="annotation subject"/>
    <w:basedOn w:val="CommentText"/>
    <w:next w:val="CommentText"/>
    <w:link w:val="CommentSubjectChar"/>
    <w:uiPriority w:val="99"/>
    <w:semiHidden/>
    <w:unhideWhenUsed/>
    <w:rsid w:val="00F44565"/>
    <w:rPr>
      <w:b/>
      <w:bCs/>
    </w:rPr>
  </w:style>
  <w:style w:type="character" w:customStyle="1" w:styleId="CommentSubjectChar">
    <w:name w:val="Comment Subject Char"/>
    <w:basedOn w:val="CommentTextChar"/>
    <w:link w:val="CommentSubject"/>
    <w:uiPriority w:val="99"/>
    <w:semiHidden/>
    <w:rsid w:val="00F44565"/>
    <w:rPr>
      <w:rFonts w:ascii="Times New Roman" w:eastAsia="SimSun" w:hAnsi="Times New Roman" w:cs="Times New Roman"/>
      <w:b/>
      <w:bCs/>
      <w:kern w:val="1"/>
      <w:sz w:val="20"/>
      <w:szCs w:val="20"/>
      <w:lang w:eastAsia="zh-CN"/>
    </w:rPr>
  </w:style>
  <w:style w:type="paragraph" w:styleId="BalloonText">
    <w:name w:val="Balloon Text"/>
    <w:basedOn w:val="Normal"/>
    <w:link w:val="BalloonTextChar"/>
    <w:uiPriority w:val="99"/>
    <w:semiHidden/>
    <w:unhideWhenUsed/>
    <w:rsid w:val="00F44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565"/>
    <w:rPr>
      <w:rFonts w:ascii="Segoe UI" w:eastAsia="SimSun" w:hAnsi="Segoe UI" w:cs="Segoe UI"/>
      <w:kern w:val="1"/>
      <w:sz w:val="18"/>
      <w:szCs w:val="18"/>
      <w:lang w:eastAsia="zh-CN"/>
    </w:rPr>
  </w:style>
  <w:style w:type="paragraph" w:styleId="Caption">
    <w:name w:val="caption"/>
    <w:basedOn w:val="Normal"/>
    <w:next w:val="Normal"/>
    <w:uiPriority w:val="35"/>
    <w:semiHidden/>
    <w:unhideWhenUsed/>
    <w:qFormat/>
    <w:rsid w:val="001A2BD7"/>
    <w:pPr>
      <w:spacing w:after="200"/>
    </w:pPr>
    <w:rPr>
      <w:i/>
      <w:iCs/>
      <w:color w:val="44546A" w:themeColor="text2"/>
      <w:sz w:val="18"/>
      <w:szCs w:val="18"/>
    </w:rPr>
  </w:style>
  <w:style w:type="paragraph" w:styleId="ListParagraph">
    <w:name w:val="List Paragraph"/>
    <w:basedOn w:val="Normal"/>
    <w:uiPriority w:val="34"/>
    <w:qFormat/>
    <w:rsid w:val="001A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B541-D04F-4592-B333-CF9C81C3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HUGO J. (Student)</dc:creator>
  <cp:keywords/>
  <dc:description/>
  <cp:lastModifiedBy>MCCARTNEY, HUGO J. (Student)</cp:lastModifiedBy>
  <cp:revision>25</cp:revision>
  <dcterms:created xsi:type="dcterms:W3CDTF">2020-03-09T20:36:00Z</dcterms:created>
  <dcterms:modified xsi:type="dcterms:W3CDTF">2020-03-11T14:46:00Z</dcterms:modified>
</cp:coreProperties>
</file>